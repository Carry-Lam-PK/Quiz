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349"/>
        <w:gridCol w:w="1438"/>
        <w:gridCol w:w="3431"/>
      </w:tblGrid>
      <w:tr w:rsidR="00AB138E" w:rsidRPr="00AB138E" w14:paraId="615EAF3E" w14:textId="77777777" w:rsidTr="00AB138E">
        <w:tc>
          <w:tcPr>
            <w:tcW w:w="1526" w:type="dxa"/>
          </w:tcPr>
          <w:p w14:paraId="5BD6ACD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學生姓名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55B17B70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14D94E88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學校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6FA67EE3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4E9A58ED" w14:textId="77777777" w:rsidTr="00AB138E">
        <w:tc>
          <w:tcPr>
            <w:tcW w:w="1526" w:type="dxa"/>
          </w:tcPr>
          <w:p w14:paraId="0875C334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性別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28CE680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1179889F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班別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7E7AF873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7882FF70" w14:textId="77777777" w:rsidTr="00AB138E">
        <w:tc>
          <w:tcPr>
            <w:tcW w:w="1526" w:type="dxa"/>
          </w:tcPr>
          <w:p w14:paraId="12524D66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出生日期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7A6FF899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34A10EC7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測試日期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21C0B240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AB138E" w:rsidRPr="00AB138E" w14:paraId="1F28CD07" w14:textId="77777777" w:rsidTr="00AB138E">
        <w:tc>
          <w:tcPr>
            <w:tcW w:w="1526" w:type="dxa"/>
          </w:tcPr>
          <w:p w14:paraId="548E62BF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歲數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756F2B5A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44DF0019" w14:textId="77777777" w:rsidR="00AB138E" w:rsidRPr="00AB138E" w:rsidRDefault="00AB138E" w:rsidP="00EB3DD8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 w:rsidRPr="00AB138E">
              <w:rPr>
                <w:rFonts w:hint="eastAsia"/>
                <w:b/>
                <w:color w:val="000000" w:themeColor="text1"/>
                <w:szCs w:val="24"/>
              </w:rPr>
              <w:t>測試員</w:t>
            </w:r>
            <w:r w:rsidRPr="00AB138E"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457" w:type="dxa"/>
          </w:tcPr>
          <w:p w14:paraId="3A13A835" w14:textId="77777777" w:rsidR="00AB138E" w:rsidRPr="00AB138E" w:rsidRDefault="00AB138E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  <w:tr w:rsidR="00332032" w:rsidRPr="00AB138E" w14:paraId="5B21D6CD" w14:textId="77777777" w:rsidTr="00AB138E">
        <w:tc>
          <w:tcPr>
            <w:tcW w:w="1526" w:type="dxa"/>
          </w:tcPr>
          <w:p w14:paraId="7B4E3BDD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  <w:r>
              <w:rPr>
                <w:rFonts w:hint="eastAsia"/>
                <w:b/>
                <w:color w:val="000000" w:themeColor="text1"/>
                <w:szCs w:val="24"/>
              </w:rPr>
              <w:t>時間</w:t>
            </w:r>
            <w:r>
              <w:rPr>
                <w:rFonts w:hint="eastAsia"/>
                <w:b/>
                <w:color w:val="000000" w:themeColor="text1"/>
                <w:szCs w:val="24"/>
              </w:rPr>
              <w:t>:</w:t>
            </w:r>
          </w:p>
        </w:tc>
        <w:tc>
          <w:tcPr>
            <w:tcW w:w="3374" w:type="dxa"/>
          </w:tcPr>
          <w:p w14:paraId="035B8194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445" w:type="dxa"/>
          </w:tcPr>
          <w:p w14:paraId="6886BAA5" w14:textId="77777777" w:rsidR="00332032" w:rsidRPr="00AB138E" w:rsidRDefault="00332032" w:rsidP="00EB3DD8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3457" w:type="dxa"/>
          </w:tcPr>
          <w:p w14:paraId="13B32868" w14:textId="77777777" w:rsidR="00332032" w:rsidRPr="00AB138E" w:rsidRDefault="00332032" w:rsidP="00AB138E">
            <w:pPr>
              <w:spacing w:line="276" w:lineRule="auto"/>
              <w:rPr>
                <w:b/>
                <w:color w:val="000000" w:themeColor="text1"/>
                <w:szCs w:val="24"/>
              </w:rPr>
            </w:pPr>
          </w:p>
        </w:tc>
      </w:tr>
    </w:tbl>
    <w:p w14:paraId="3C3A5914" w14:textId="77777777" w:rsidR="00302076" w:rsidRPr="00597B49" w:rsidRDefault="00302076" w:rsidP="00302076">
      <w:pPr>
        <w:pStyle w:val="ListParagraph"/>
        <w:numPr>
          <w:ilvl w:val="0"/>
          <w:numId w:val="1"/>
        </w:numPr>
        <w:spacing w:line="480" w:lineRule="auto"/>
        <w:ind w:leftChars="0"/>
        <w:rPr>
          <w:b/>
          <w:sz w:val="28"/>
          <w:szCs w:val="28"/>
          <w:u w:val="single"/>
        </w:rPr>
      </w:pPr>
      <w:r w:rsidRPr="00597B49">
        <w:rPr>
          <w:rFonts w:asciiTheme="majorEastAsia" w:eastAsiaTheme="majorEastAsia" w:hAnsiTheme="majorEastAsia" w:cs="Calibri"/>
          <w:b/>
          <w:color w:val="000000" w:themeColor="text1"/>
          <w:sz w:val="28"/>
          <w:szCs w:val="28"/>
          <w:u w:val="single"/>
          <w:shd w:val="clear" w:color="auto" w:fill="FFFFFF"/>
        </w:rPr>
        <w:t>詞</w:t>
      </w:r>
      <w:r w:rsidRPr="00597B49">
        <w:rPr>
          <w:rFonts w:asciiTheme="majorEastAsia" w:eastAsiaTheme="majorEastAsia" w:hAnsiTheme="majorEastAsia" w:cs="MingLiU" w:hint="eastAsia"/>
          <w:b/>
          <w:color w:val="000000" w:themeColor="text1"/>
          <w:sz w:val="28"/>
          <w:szCs w:val="28"/>
          <w:u w:val="single"/>
          <w:shd w:val="clear" w:color="auto" w:fill="FFFFFF"/>
        </w:rPr>
        <w:t>彙關聯測試</w:t>
      </w:r>
    </w:p>
    <w:p w14:paraId="25782F9B" w14:textId="77777777" w:rsidR="006E4D7B" w:rsidRPr="00BA06D5" w:rsidRDefault="006E4D7B" w:rsidP="00BA06D5">
      <w:pPr>
        <w:pStyle w:val="ListParagraph"/>
        <w:ind w:leftChars="0" w:left="360"/>
        <w:rPr>
          <w:rFonts w:ascii="MingLiU" w:eastAsia="MingLiU" w:hAnsi="MingLiU" w:cs="MingLiU"/>
          <w:color w:val="000000" w:themeColor="text1"/>
          <w:szCs w:val="24"/>
          <w:shd w:val="clear" w:color="auto" w:fill="FFFFFF"/>
          <w:rPrChange w:id="0" w:author="Carol To" w:date="2014-01-31T01:01:00Z">
            <w:rPr/>
          </w:rPrChange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測試員:</w:t>
      </w:r>
      <w:r>
        <w:rPr>
          <w:rFonts w:hint="eastAsia"/>
        </w:rPr>
        <w:t xml:space="preserve"> </w:t>
      </w:r>
      <w:del w:id="1" w:author="Carol To" w:date="2014-01-31T00:57:00Z"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測試員:</w:delText>
        </w:r>
        <w:r w:rsidDel="00BA06D5">
          <w:rPr>
            <w:rFonts w:hint="eastAsia"/>
          </w:rPr>
          <w:delText xml:space="preserve"> </w:delText>
        </w:r>
        <w:r w:rsidRPr="00292928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依度</w:delText>
        </w:r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有</w:delText>
        </w:r>
      </w:del>
      <w:ins w:id="2" w:author="Carol To" w:date="2014-01-31T00:57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陣間我會講</w:t>
        </w:r>
      </w:ins>
      <w:r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語。其中</w:t>
      </w:r>
      <w:r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三個</w:t>
      </w:r>
      <w:r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意思</w:t>
      </w:r>
      <w:del w:id="3" w:author="Carol To" w:date="2014-01-31T00:58:00Z"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好</w:delText>
        </w:r>
      </w:del>
      <w:r>
        <w:rPr>
          <w:rFonts w:asciiTheme="majorEastAsia" w:eastAsiaTheme="majorEastAsia" w:hAnsiTheme="majorEastAsia" w:hint="eastAsia"/>
          <w:color w:val="000000" w:themeColor="text1"/>
          <w:szCs w:val="24"/>
        </w:rPr>
        <w:t>有</w:t>
      </w:r>
      <w:ins w:id="4" w:author="Carol To" w:date="2014-01-31T00:58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比較緊密的</w:t>
        </w:r>
      </w:ins>
      <w:r>
        <w:rPr>
          <w:rFonts w:asciiTheme="majorEastAsia" w:eastAsiaTheme="majorEastAsia" w:hAnsiTheme="majorEastAsia" w:hint="eastAsia"/>
          <w:color w:val="000000" w:themeColor="text1"/>
          <w:szCs w:val="24"/>
        </w:rPr>
        <w:t>關係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。而</w:t>
      </w:r>
      <w:ins w:id="5" w:author="Carol To" w:date="2014-01-31T00:58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得</w:t>
        </w:r>
      </w:ins>
      <w:del w:id="6" w:author="Carol To" w:date="2014-01-31T00:58:00Z">
        <w:r w:rsidRPr="00953141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有</w:delText>
        </w:r>
      </w:del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一個詞語</w:t>
      </w:r>
      <w:r w:rsidRPr="00C520FE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意思係比較唔同既</w:t>
      </w:r>
      <w:r w:rsidRPr="00953141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。</w:t>
      </w:r>
      <w:ins w:id="7" w:author="Carol To" w:date="2014-01-31T00:59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咁就</w:t>
        </w:r>
      </w:ins>
      <w:del w:id="8" w:author="Carol To" w:date="2014-01-31T00:58:00Z"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而家我會讀</w:delText>
        </w:r>
        <w:r w:rsidRPr="00953141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詞</w:delText>
        </w:r>
        <w:r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語俾你聽，</w:delText>
        </w:r>
      </w:del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請你幫我搵出</w:t>
      </w:r>
      <w:del w:id="9" w:author="Carol To" w:date="2014-01-31T00:59:00Z">
        <w:r w:rsidRPr="00953141" w:rsidDel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入面</w:delText>
        </w:r>
      </w:del>
      <w:r>
        <w:rPr>
          <w:rFonts w:ascii="Calibri" w:hAnsi="Calibri" w:cs="Calibri"/>
          <w:color w:val="000000" w:themeColor="text1"/>
          <w:szCs w:val="24"/>
          <w:shd w:val="clear" w:color="auto" w:fill="FFFFFF"/>
        </w:rPr>
        <w:t>意思</w:t>
      </w:r>
      <w:r>
        <w:rPr>
          <w:rFonts w:ascii="Calibri" w:hAnsi="Calibri" w:cs="Calibri" w:hint="eastAsia"/>
          <w:color w:val="000000" w:themeColor="text1"/>
          <w:szCs w:val="24"/>
          <w:shd w:val="clear" w:color="auto" w:fill="FFFFFF"/>
        </w:rPr>
        <w:t>相差最</w:t>
      </w:r>
      <w:r w:rsidRPr="00953141">
        <w:rPr>
          <w:rFonts w:ascii="MingLiU" w:eastAsia="MingLiU" w:hAnsi="MingLiU" w:cs="MingLiU" w:hint="eastAsia"/>
          <w:color w:val="000000" w:themeColor="text1"/>
          <w:szCs w:val="24"/>
          <w:shd w:val="clear" w:color="auto" w:fill="FFFFFF"/>
        </w:rPr>
        <w:t>遠</w:t>
      </w:r>
      <w:r w:rsidRPr="00953141">
        <w:rPr>
          <w:rFonts w:asciiTheme="majorEastAsia" w:eastAsiaTheme="majorEastAsia" w:hAnsiTheme="majorEastAsia" w:hint="eastAsia"/>
          <w:color w:val="000000" w:themeColor="text1"/>
          <w:szCs w:val="24"/>
        </w:rPr>
        <w:t>嗰個詞語。</w:t>
      </w:r>
      <w:ins w:id="10" w:author="Carol To" w:date="2014-01-31T00:59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好勒, 譬</w:t>
        </w:r>
      </w:ins>
      <w:ins w:id="11" w:author="Carol To" w:date="2014-01-31T01:00:00Z">
        <w:r w:rsidR="00BA06D5">
          <w:rPr>
            <w:rFonts w:asciiTheme="majorEastAsia" w:eastAsiaTheme="majorEastAsia" w:hAnsiTheme="majorEastAsia" w:hint="eastAsia"/>
            <w:color w:val="000000" w:themeColor="text1"/>
            <w:szCs w:val="24"/>
          </w:rPr>
          <w:t>如 開心, 快</w:t>
        </w:r>
        <w:r w:rsidR="00BA06D5" w:rsidRPr="002B2226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>樂</w:t>
        </w:r>
        <w:r w:rsidR="00BA06D5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 xml:space="preserve">, </w:t>
        </w:r>
        <w:r w:rsidR="00BA06D5" w:rsidRPr="002B2226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>笑容</w:t>
        </w:r>
        <w:r w:rsidR="00BA06D5">
          <w:rPr>
            <w:rFonts w:asciiTheme="majorEastAsia" w:eastAsiaTheme="majorEastAsia" w:hAnsiTheme="majorEastAsia" w:cs="Arial" w:hint="eastAsia"/>
            <w:color w:val="000000" w:themeColor="text1"/>
            <w:szCs w:val="24"/>
          </w:rPr>
          <w:t xml:space="preserve">, </w:t>
        </w:r>
        <w:r w:rsidR="00BA06D5" w:rsidRPr="002B2226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無奈</w:t>
        </w:r>
      </w:ins>
      <w:ins w:id="12" w:author="Carol To" w:date="2014-01-31T01:01:00Z">
        <w:r w:rsidR="00BA06D5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 xml:space="preserve"> 邊個</w:t>
        </w:r>
        <w:r w:rsidR="00BA06D5">
          <w:rPr>
            <w:rFonts w:ascii="Calibri" w:hAnsi="Calibri" w:cs="Calibri"/>
            <w:color w:val="000000" w:themeColor="text1"/>
            <w:szCs w:val="24"/>
            <w:shd w:val="clear" w:color="auto" w:fill="FFFFFF"/>
          </w:rPr>
          <w:t>意思</w:t>
        </w:r>
        <w:r w:rsidR="00BA06D5">
          <w:rPr>
            <w:rFonts w:ascii="Calibri" w:hAnsi="Calibri" w:cs="Calibri" w:hint="eastAsia"/>
            <w:color w:val="000000" w:themeColor="text1"/>
            <w:szCs w:val="24"/>
            <w:shd w:val="clear" w:color="auto" w:fill="FFFFFF"/>
          </w:rPr>
          <w:t>相差最</w:t>
        </w:r>
        <w:r w:rsidR="00BA06D5" w:rsidRPr="00953141">
          <w:rPr>
            <w:rFonts w:ascii="MingLiU" w:eastAsia="MingLiU" w:hAnsi="MingLiU" w:cs="MingLiU" w:hint="eastAsia"/>
            <w:color w:val="000000" w:themeColor="text1"/>
            <w:szCs w:val="24"/>
            <w:shd w:val="clear" w:color="auto" w:fill="FFFFFF"/>
          </w:rPr>
          <w:t>遠</w:t>
        </w:r>
        <w:r w:rsidR="00BA06D5">
          <w:rPr>
            <w:rFonts w:ascii="MingLiU" w:eastAsia="MingLiU" w:hAnsi="MingLiU" w:cs="MingLiU" w:hint="eastAsia"/>
            <w:color w:val="000000" w:themeColor="text1"/>
            <w:szCs w:val="24"/>
            <w:shd w:val="clear" w:color="auto" w:fill="FFFFFF"/>
          </w:rPr>
          <w:t>呢, 就</w:t>
        </w:r>
        <w:bookmarkStart w:id="13" w:name="_GoBack"/>
        <w:bookmarkEnd w:id="13"/>
        <w:r w:rsidR="00BA06D5">
          <w:rPr>
            <w:rFonts w:ascii="MingLiU" w:eastAsia="MingLiU" w:hAnsi="MingLiU" w:cs="MingLiU" w:hint="eastAsia"/>
            <w:color w:val="000000" w:themeColor="text1"/>
            <w:szCs w:val="24"/>
            <w:shd w:val="clear" w:color="auto" w:fill="FFFFFF"/>
          </w:rPr>
          <w:t>係</w:t>
        </w:r>
        <w:r w:rsidR="00BA06D5" w:rsidRPr="002B2226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無奈</w:t>
        </w:r>
        <w:r w:rsidR="00BA06D5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. 宜</w:t>
        </w:r>
      </w:ins>
      <w:ins w:id="14" w:author="Carol To" w:date="2014-01-31T01:02:00Z">
        <w:r w:rsidR="00BA06D5">
          <w:rPr>
            <w:rFonts w:asciiTheme="majorEastAsia" w:eastAsiaTheme="majorEastAsia" w:hAnsiTheme="majorEastAsia" w:hint="eastAsia"/>
            <w:b/>
            <w:color w:val="000000" w:themeColor="text1"/>
            <w:szCs w:val="24"/>
          </w:rPr>
          <w:t>家我哋開始勒.</w:t>
        </w:r>
      </w:ins>
      <w:del w:id="15" w:author="Carol To" w:date="2014-01-31T01:00:00Z">
        <w:r w:rsidRPr="00BA06D5" w:rsidDel="00BA06D5">
          <w:rPr>
            <w:rFonts w:asciiTheme="majorEastAsia" w:eastAsiaTheme="majorEastAsia" w:hAnsiTheme="majorEastAsia"/>
            <w:b/>
            <w:color w:val="000000" w:themeColor="text1"/>
            <w:szCs w:val="24"/>
            <w:rPrChange w:id="16" w:author="Carol To" w:date="2014-01-31T01:01:00Z">
              <w:rPr/>
            </w:rPrChange>
          </w:rPr>
          <w:delText xml:space="preserve"> </w:delText>
        </w:r>
      </w:del>
    </w:p>
    <w:p w14:paraId="0EC710E6" w14:textId="77777777" w:rsidR="00B911B7" w:rsidRPr="006E4D7B" w:rsidRDefault="006E4D7B" w:rsidP="006E4D7B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93497D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(Bold word = correct answer = odd one)</w:t>
      </w:r>
    </w:p>
    <w:tbl>
      <w:tblPr>
        <w:tblStyle w:val="TableGrid"/>
        <w:tblW w:w="9966" w:type="dxa"/>
        <w:jc w:val="center"/>
        <w:tblLook w:val="04A0" w:firstRow="1" w:lastRow="0" w:firstColumn="1" w:lastColumn="0" w:noHBand="0" w:noVBand="1"/>
      </w:tblPr>
      <w:tblGrid>
        <w:gridCol w:w="1024"/>
        <w:gridCol w:w="2205"/>
        <w:gridCol w:w="2126"/>
        <w:gridCol w:w="2473"/>
        <w:gridCol w:w="12"/>
        <w:gridCol w:w="2114"/>
        <w:gridCol w:w="12"/>
      </w:tblGrid>
      <w:tr w:rsidR="00FE6D9A" w:rsidRPr="005A3DED" w14:paraId="2F0916D8" w14:textId="77777777" w:rsidTr="00FE6D9A">
        <w:trPr>
          <w:gridAfter w:val="1"/>
          <w:wAfter w:w="12" w:type="dxa"/>
          <w:trHeight w:val="506"/>
          <w:jc w:val="center"/>
        </w:trPr>
        <w:tc>
          <w:tcPr>
            <w:tcW w:w="1024" w:type="dxa"/>
          </w:tcPr>
          <w:p w14:paraId="05DFF4E4" w14:textId="77777777" w:rsidR="00FE6D9A" w:rsidRPr="005A3DED" w:rsidRDefault="000C30A5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  <w:r w:rsidR="005C079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hoice</w:t>
            </w:r>
          </w:p>
        </w:tc>
        <w:tc>
          <w:tcPr>
            <w:tcW w:w="2205" w:type="dxa"/>
          </w:tcPr>
          <w:p w14:paraId="7BC27E2E" w14:textId="77777777" w:rsidR="00FE6D9A" w:rsidRPr="005A3DED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2126" w:type="dxa"/>
          </w:tcPr>
          <w:p w14:paraId="6F6FA31E" w14:textId="77777777" w:rsidR="00FE6D9A" w:rsidRPr="005A3DED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2473" w:type="dxa"/>
          </w:tcPr>
          <w:p w14:paraId="28D1B235" w14:textId="77777777" w:rsidR="00FE6D9A" w:rsidRPr="005A3DED" w:rsidRDefault="00FE6D9A" w:rsidP="00FE6D9A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2126" w:type="dxa"/>
            <w:gridSpan w:val="2"/>
          </w:tcPr>
          <w:p w14:paraId="0FAE5BEC" w14:textId="77777777" w:rsidR="00FE6D9A" w:rsidRPr="005A3DED" w:rsidRDefault="00F6411C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</w:p>
        </w:tc>
      </w:tr>
      <w:tr w:rsidR="00FE6D9A" w:rsidRPr="006F22E0" w14:paraId="58CF3A36" w14:textId="77777777" w:rsidTr="006E4D7B">
        <w:trPr>
          <w:jc w:val="center"/>
        </w:trPr>
        <w:tc>
          <w:tcPr>
            <w:tcW w:w="1024" w:type="dxa"/>
            <w:shd w:val="clear" w:color="auto" w:fill="D9D9D9" w:themeFill="background1" w:themeFillShade="D9"/>
          </w:tcPr>
          <w:p w14:paraId="0ABE3975" w14:textId="77777777" w:rsidR="00FE6D9A" w:rsidRPr="002B2226" w:rsidRDefault="00FE6D9A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3EAF00F1" w14:textId="77777777" w:rsidR="00FE6D9A" w:rsidRPr="002B2226" w:rsidRDefault="00FE6D9A" w:rsidP="00EB3DD8">
            <w:pPr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開心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C3E34F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快樂</w:t>
            </w:r>
          </w:p>
        </w:tc>
        <w:tc>
          <w:tcPr>
            <w:tcW w:w="2485" w:type="dxa"/>
            <w:gridSpan w:val="2"/>
            <w:shd w:val="clear" w:color="auto" w:fill="D9D9D9" w:themeFill="background1" w:themeFillShade="D9"/>
          </w:tcPr>
          <w:p w14:paraId="27F42BA9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笑容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</w:tcPr>
          <w:p w14:paraId="5D3BC3B1" w14:textId="77777777" w:rsidR="00FE6D9A" w:rsidRPr="002B2226" w:rsidRDefault="00FE6D9A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無奈</w:t>
            </w:r>
          </w:p>
        </w:tc>
      </w:tr>
      <w:tr w:rsidR="00505AB6" w:rsidRPr="002B2226" w14:paraId="40E37118" w14:textId="77777777" w:rsidTr="00FE6D9A">
        <w:trPr>
          <w:jc w:val="center"/>
        </w:trPr>
        <w:tc>
          <w:tcPr>
            <w:tcW w:w="1024" w:type="dxa"/>
          </w:tcPr>
          <w:p w14:paraId="20F90C73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2205" w:type="dxa"/>
          </w:tcPr>
          <w:p w14:paraId="0D5F61A9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攪笑</w:t>
            </w:r>
          </w:p>
        </w:tc>
        <w:tc>
          <w:tcPr>
            <w:tcW w:w="2126" w:type="dxa"/>
          </w:tcPr>
          <w:p w14:paraId="1F32479E" w14:textId="77777777" w:rsidR="00505AB6" w:rsidRPr="002B2226" w:rsidRDefault="00505AB6" w:rsidP="00AA4071">
            <w:pPr>
              <w:pStyle w:val="ListParagraph"/>
              <w:tabs>
                <w:tab w:val="left" w:pos="701"/>
                <w:tab w:val="center" w:pos="955"/>
              </w:tabs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ab/>
            </w: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ab/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詼諧</w:t>
            </w:r>
          </w:p>
        </w:tc>
        <w:tc>
          <w:tcPr>
            <w:tcW w:w="2485" w:type="dxa"/>
            <w:gridSpan w:val="2"/>
          </w:tcPr>
          <w:p w14:paraId="66F24D37" w14:textId="77777777" w:rsidR="00505AB6" w:rsidRPr="002B2226" w:rsidRDefault="00AB2D90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悠閒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7889287E" w14:textId="77777777" w:rsidR="00505AB6" w:rsidRPr="002B2226" w:rsidRDefault="00AB2D90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幽默</w:t>
            </w:r>
          </w:p>
        </w:tc>
      </w:tr>
      <w:tr w:rsidR="00505AB6" w:rsidRPr="002B2226" w14:paraId="5323B64B" w14:textId="77777777" w:rsidTr="00FE6D9A">
        <w:trPr>
          <w:jc w:val="center"/>
        </w:trPr>
        <w:tc>
          <w:tcPr>
            <w:tcW w:w="1024" w:type="dxa"/>
          </w:tcPr>
          <w:p w14:paraId="7076815A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2205" w:type="dxa"/>
          </w:tcPr>
          <w:p w14:paraId="0D4D5F85" w14:textId="77777777" w:rsidR="00505AB6" w:rsidRPr="002B2226" w:rsidRDefault="008F758D" w:rsidP="00AA4071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參加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6C5634AD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興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奮</w:t>
            </w:r>
          </w:p>
        </w:tc>
        <w:tc>
          <w:tcPr>
            <w:tcW w:w="2485" w:type="dxa"/>
            <w:gridSpan w:val="2"/>
          </w:tcPr>
          <w:p w14:paraId="422FB6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歡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呼</w:t>
            </w:r>
          </w:p>
        </w:tc>
        <w:tc>
          <w:tcPr>
            <w:tcW w:w="2126" w:type="dxa"/>
            <w:gridSpan w:val="2"/>
          </w:tcPr>
          <w:p w14:paraId="3B66003B" w14:textId="77777777" w:rsidR="00505AB6" w:rsidRPr="002B2226" w:rsidRDefault="008F758D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雀躍</w:t>
            </w:r>
          </w:p>
        </w:tc>
      </w:tr>
      <w:tr w:rsidR="00505AB6" w:rsidRPr="002B2226" w14:paraId="506AEC78" w14:textId="77777777" w:rsidTr="00FE6D9A">
        <w:trPr>
          <w:jc w:val="center"/>
        </w:trPr>
        <w:tc>
          <w:tcPr>
            <w:tcW w:w="1024" w:type="dxa"/>
          </w:tcPr>
          <w:p w14:paraId="1C153370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2205" w:type="dxa"/>
          </w:tcPr>
          <w:p w14:paraId="74632182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意見</w:t>
            </w:r>
          </w:p>
        </w:tc>
        <w:tc>
          <w:tcPr>
            <w:tcW w:w="2126" w:type="dxa"/>
          </w:tcPr>
          <w:p w14:paraId="1A095F8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評語</w:t>
            </w:r>
          </w:p>
        </w:tc>
        <w:tc>
          <w:tcPr>
            <w:tcW w:w="2485" w:type="dxa"/>
            <w:gridSpan w:val="2"/>
          </w:tcPr>
          <w:p w14:paraId="74A390A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評論</w:t>
            </w:r>
          </w:p>
        </w:tc>
        <w:tc>
          <w:tcPr>
            <w:tcW w:w="2126" w:type="dxa"/>
            <w:gridSpan w:val="2"/>
          </w:tcPr>
          <w:p w14:paraId="41F0DD6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估計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EF2AACF" w14:textId="77777777" w:rsidTr="00FE6D9A">
        <w:trPr>
          <w:jc w:val="center"/>
        </w:trPr>
        <w:tc>
          <w:tcPr>
            <w:tcW w:w="1024" w:type="dxa"/>
          </w:tcPr>
          <w:p w14:paraId="30FEA3F1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2205" w:type="dxa"/>
          </w:tcPr>
          <w:p w14:paraId="33E4210E" w14:textId="77777777" w:rsidR="00505AB6" w:rsidRPr="002B2226" w:rsidRDefault="00505AB6" w:rsidP="00EB3DD8">
            <w:pPr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</w:pPr>
            <w:del w:id="17" w:author="Carol To" w:date="2014-01-31T01:07:00Z">
              <w:r w:rsidRPr="002B2226" w:rsidDel="00BA06D5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delText>得人</w:delText>
              </w:r>
            </w:del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驚</w:t>
            </w:r>
            <w:ins w:id="18" w:author="Carol To" w:date="2014-01-31T01:07:00Z">
              <w:r w:rsidR="00BA06D5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t>嚇</w:t>
              </w:r>
            </w:ins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51D4DB05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特別</w:t>
            </w:r>
          </w:p>
        </w:tc>
        <w:tc>
          <w:tcPr>
            <w:tcW w:w="2485" w:type="dxa"/>
            <w:gridSpan w:val="2"/>
          </w:tcPr>
          <w:p w14:paraId="6DE32CD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千奇百怪</w:t>
            </w:r>
          </w:p>
        </w:tc>
        <w:tc>
          <w:tcPr>
            <w:tcW w:w="2126" w:type="dxa"/>
            <w:gridSpan w:val="2"/>
          </w:tcPr>
          <w:p w14:paraId="3F3C7F76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奇形怪狀</w:t>
            </w:r>
          </w:p>
        </w:tc>
      </w:tr>
      <w:tr w:rsidR="00505AB6" w:rsidRPr="002B2226" w14:paraId="7918DB37" w14:textId="77777777" w:rsidTr="00FE6D9A">
        <w:trPr>
          <w:jc w:val="center"/>
        </w:trPr>
        <w:tc>
          <w:tcPr>
            <w:tcW w:w="1024" w:type="dxa"/>
          </w:tcPr>
          <w:p w14:paraId="0E8F91FB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2205" w:type="dxa"/>
          </w:tcPr>
          <w:p w14:paraId="34E0084D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仔細</w:t>
            </w: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計劃</w:t>
            </w:r>
          </w:p>
        </w:tc>
        <w:tc>
          <w:tcPr>
            <w:tcW w:w="2126" w:type="dxa"/>
          </w:tcPr>
          <w:p w14:paraId="11AB3BB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從長計議</w:t>
            </w:r>
          </w:p>
        </w:tc>
        <w:tc>
          <w:tcPr>
            <w:tcW w:w="2485" w:type="dxa"/>
            <w:gridSpan w:val="2"/>
          </w:tcPr>
          <w:p w14:paraId="711E3809" w14:textId="77777777" w:rsidR="00505AB6" w:rsidRPr="002B2226" w:rsidRDefault="00505AB6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計數</w:t>
            </w:r>
            <w:ins w:id="19" w:author="Carol To" w:date="2014-01-31T01:11:00Z">
              <w:r w:rsidR="00BA06D5">
                <w:rPr>
                  <w:rFonts w:asciiTheme="majorEastAsia" w:eastAsiaTheme="majorEastAsia" w:hAnsiTheme="majorEastAsia" w:hint="eastAsia"/>
                  <w:b/>
                  <w:color w:val="000000"/>
                  <w:szCs w:val="24"/>
                  <w:shd w:val="clear" w:color="auto" w:fill="FFFFFF"/>
                </w:rPr>
                <w:t>量度</w:t>
              </w:r>
            </w:ins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F58B4B2" w14:textId="77777777" w:rsidR="00505AB6" w:rsidRPr="002B2226" w:rsidRDefault="00505AB6" w:rsidP="00EB3DD8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del w:id="20" w:author="Carol To" w:date="2014-01-31T01:11:00Z">
              <w:r w:rsidRPr="002B2226" w:rsidDel="00BA06D5">
                <w:rPr>
                  <w:rFonts w:asciiTheme="majorEastAsia" w:eastAsiaTheme="majorEastAsia" w:hAnsiTheme="majorEastAsia" w:hint="eastAsia"/>
                  <w:color w:val="000000"/>
                  <w:szCs w:val="24"/>
                </w:rPr>
                <w:delText>討論</w:delText>
              </w:r>
            </w:del>
            <w:ins w:id="21" w:author="Carol To" w:date="2014-01-31T01:11:00Z">
              <w:r w:rsidR="00BA06D5">
                <w:rPr>
                  <w:rFonts w:asciiTheme="majorEastAsia" w:eastAsiaTheme="majorEastAsia" w:hAnsiTheme="majorEastAsia" w:hint="eastAsia"/>
                  <w:color w:val="000000"/>
                  <w:szCs w:val="24"/>
                </w:rPr>
                <w:t>心思熟慮</w:t>
              </w:r>
            </w:ins>
          </w:p>
        </w:tc>
      </w:tr>
      <w:tr w:rsidR="00505AB6" w:rsidRPr="002B2226" w14:paraId="57884E12" w14:textId="77777777" w:rsidTr="00FE6D9A">
        <w:trPr>
          <w:jc w:val="center"/>
        </w:trPr>
        <w:tc>
          <w:tcPr>
            <w:tcW w:w="1024" w:type="dxa"/>
          </w:tcPr>
          <w:p w14:paraId="499EC2EB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2205" w:type="dxa"/>
          </w:tcPr>
          <w:p w14:paraId="6AA8879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失約</w:t>
            </w:r>
          </w:p>
        </w:tc>
        <w:tc>
          <w:tcPr>
            <w:tcW w:w="2126" w:type="dxa"/>
          </w:tcPr>
          <w:p w14:paraId="5E676E7F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/>
                <w:szCs w:val="24"/>
                <w:shd w:val="clear" w:color="auto" w:fill="FFFFFF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放風箏</w:t>
            </w:r>
            <w:r w:rsidR="002B2226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85" w:type="dxa"/>
            <w:gridSpan w:val="2"/>
          </w:tcPr>
          <w:p w14:paraId="4106DD8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甩底</w:t>
            </w:r>
          </w:p>
        </w:tc>
        <w:tc>
          <w:tcPr>
            <w:tcW w:w="2126" w:type="dxa"/>
            <w:gridSpan w:val="2"/>
          </w:tcPr>
          <w:p w14:paraId="3F6D19E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放飛機</w:t>
            </w:r>
          </w:p>
        </w:tc>
      </w:tr>
      <w:tr w:rsidR="00505AB6" w:rsidRPr="002B2226" w14:paraId="0057F5B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327F27D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2205" w:type="dxa"/>
          </w:tcPr>
          <w:p w14:paraId="4E8E791B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廉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價</w:t>
            </w:r>
          </w:p>
        </w:tc>
        <w:tc>
          <w:tcPr>
            <w:tcW w:w="2126" w:type="dxa"/>
          </w:tcPr>
          <w:p w14:paraId="4AC8D687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賣淨蔗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15DACB18" w14:textId="59C18955" w:rsidR="00505AB6" w:rsidRPr="002B2226" w:rsidRDefault="00916C7A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22" w:author="Carol To" w:date="2014-01-31T01:47:00Z">
              <w:r>
                <w:rPr>
                  <w:rFonts w:asciiTheme="majorEastAsia" w:eastAsiaTheme="majorEastAsia" w:hAnsiTheme="majorEastAsia"/>
                  <w:color w:val="000000" w:themeColor="text1"/>
                  <w:szCs w:val="24"/>
                </w:rPr>
                <w:t>D</w:t>
              </w:r>
              <w:r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t>istractor)</w:t>
              </w:r>
            </w:ins>
            <w:del w:id="23" w:author="Carol To" w:date="2014-01-31T01:13:00Z">
              <w:r w:rsidR="00505AB6" w:rsidRPr="002B2226" w:rsidDel="00BA06D5">
                <w:rPr>
                  <w:rFonts w:asciiTheme="majorEastAsia" w:eastAsiaTheme="majorEastAsia" w:hAnsiTheme="majorEastAsia"/>
                  <w:color w:val="000000" w:themeColor="text1"/>
                  <w:szCs w:val="24"/>
                </w:rPr>
                <w:delText>著</w:delText>
              </w:r>
              <w:r w:rsidR="00505AB6" w:rsidRPr="002B2226" w:rsidDel="00BA06D5">
                <w:rPr>
                  <w:rFonts w:asciiTheme="majorEastAsia" w:eastAsiaTheme="majorEastAsia" w:hAnsiTheme="majorEastAsia" w:cs="MingLiU" w:hint="eastAsia"/>
                  <w:color w:val="000000" w:themeColor="text1"/>
                  <w:szCs w:val="24"/>
                </w:rPr>
                <w:delText>數</w:delText>
              </w:r>
            </w:del>
            <w:ins w:id="24" w:author="Carol To" w:date="2014-01-31T01:13:00Z">
              <w:r w:rsidR="00BA06D5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t>抵買</w:t>
              </w:r>
            </w:ins>
          </w:p>
        </w:tc>
        <w:tc>
          <w:tcPr>
            <w:tcW w:w="2126" w:type="dxa"/>
            <w:gridSpan w:val="2"/>
          </w:tcPr>
          <w:p w14:paraId="05AE073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賣大包</w:t>
            </w:r>
          </w:p>
        </w:tc>
      </w:tr>
      <w:tr w:rsidR="00505AB6" w:rsidRPr="002B2226" w14:paraId="10A8E08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97954ED" w14:textId="77777777" w:rsidR="00505AB6" w:rsidRPr="002B2226" w:rsidRDefault="00505AB6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2205" w:type="dxa"/>
          </w:tcPr>
          <w:p w14:paraId="4EBBE8D5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中立</w:t>
            </w:r>
          </w:p>
        </w:tc>
        <w:tc>
          <w:tcPr>
            <w:tcW w:w="2126" w:type="dxa"/>
          </w:tcPr>
          <w:p w14:paraId="19E0085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公正</w:t>
            </w:r>
          </w:p>
        </w:tc>
        <w:tc>
          <w:tcPr>
            <w:tcW w:w="2473" w:type="dxa"/>
          </w:tcPr>
          <w:p w14:paraId="42AD176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立正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056862F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不偏不倚</w:t>
            </w:r>
          </w:p>
        </w:tc>
      </w:tr>
      <w:tr w:rsidR="00505AB6" w:rsidRPr="002B2226" w14:paraId="30F9FDFD" w14:textId="77777777" w:rsidTr="00FE6D9A">
        <w:trPr>
          <w:gridAfter w:val="1"/>
          <w:wAfter w:w="12" w:type="dxa"/>
          <w:trHeight w:val="300"/>
          <w:jc w:val="center"/>
        </w:trPr>
        <w:tc>
          <w:tcPr>
            <w:tcW w:w="1024" w:type="dxa"/>
          </w:tcPr>
          <w:p w14:paraId="39B9F26F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9</w:t>
            </w:r>
          </w:p>
        </w:tc>
        <w:tc>
          <w:tcPr>
            <w:tcW w:w="2205" w:type="dxa"/>
          </w:tcPr>
          <w:p w14:paraId="2D9654EE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 w:themeColor="text1"/>
                <w:shd w:val="clear" w:color="auto" w:fill="FFFFFF"/>
              </w:rPr>
              <w:t>缺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hd w:val="clear" w:color="auto" w:fill="FFFFFF"/>
              </w:rPr>
              <w:t>陷</w:t>
            </w:r>
          </w:p>
        </w:tc>
        <w:tc>
          <w:tcPr>
            <w:tcW w:w="2126" w:type="dxa"/>
          </w:tcPr>
          <w:p w14:paraId="7B4508AC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污</w:t>
            </w:r>
            <w:r w:rsidRPr="002B2226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點</w:t>
            </w:r>
          </w:p>
        </w:tc>
        <w:tc>
          <w:tcPr>
            <w:tcW w:w="2473" w:type="dxa"/>
          </w:tcPr>
          <w:p w14:paraId="226AA3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瑕疵</w:t>
            </w:r>
          </w:p>
        </w:tc>
        <w:tc>
          <w:tcPr>
            <w:tcW w:w="2126" w:type="dxa"/>
            <w:gridSpan w:val="2"/>
          </w:tcPr>
          <w:p w14:paraId="6FFBFBD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古董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D0C94A9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191AF73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10</w:t>
            </w:r>
          </w:p>
        </w:tc>
        <w:tc>
          <w:tcPr>
            <w:tcW w:w="2205" w:type="dxa"/>
          </w:tcPr>
          <w:p w14:paraId="4D048EC4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驚惶失措</w:t>
            </w:r>
          </w:p>
        </w:tc>
        <w:tc>
          <w:tcPr>
            <w:tcW w:w="2126" w:type="dxa"/>
          </w:tcPr>
          <w:p w14:paraId="42E5D3B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不露神色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05F6EE1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恐懼</w:t>
            </w:r>
          </w:p>
        </w:tc>
        <w:tc>
          <w:tcPr>
            <w:tcW w:w="2126" w:type="dxa"/>
            <w:gridSpan w:val="2"/>
          </w:tcPr>
          <w:p w14:paraId="6D19ACF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手足無措</w:t>
            </w:r>
          </w:p>
        </w:tc>
      </w:tr>
      <w:tr w:rsidR="00505AB6" w:rsidRPr="002B2226" w14:paraId="7323147E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36AFDBA8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2205" w:type="dxa"/>
          </w:tcPr>
          <w:p w14:paraId="138A81B8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果斷</w:t>
            </w:r>
          </w:p>
        </w:tc>
        <w:tc>
          <w:tcPr>
            <w:tcW w:w="2126" w:type="dxa"/>
          </w:tcPr>
          <w:p w14:paraId="439F207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堅決</w:t>
            </w:r>
          </w:p>
        </w:tc>
        <w:tc>
          <w:tcPr>
            <w:tcW w:w="2473" w:type="dxa"/>
          </w:tcPr>
          <w:p w14:paraId="4AAD976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斬釘截鐵</w:t>
            </w:r>
          </w:p>
        </w:tc>
        <w:tc>
          <w:tcPr>
            <w:tcW w:w="2126" w:type="dxa"/>
            <w:gridSpan w:val="2"/>
          </w:tcPr>
          <w:p w14:paraId="00951A6A" w14:textId="77777777" w:rsidR="00505AB6" w:rsidRPr="002B2226" w:rsidRDefault="008F758D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刀槍不入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24935B6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3D62AA0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12</w:t>
            </w:r>
          </w:p>
        </w:tc>
        <w:tc>
          <w:tcPr>
            <w:tcW w:w="2205" w:type="dxa"/>
          </w:tcPr>
          <w:p w14:paraId="6A2DFD16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全程投入</w:t>
            </w:r>
          </w:p>
        </w:tc>
        <w:tc>
          <w:tcPr>
            <w:tcW w:w="2126" w:type="dxa"/>
          </w:tcPr>
          <w:p w14:paraId="01532158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瞓身</w:t>
            </w:r>
          </w:p>
        </w:tc>
        <w:tc>
          <w:tcPr>
            <w:tcW w:w="2473" w:type="dxa"/>
          </w:tcPr>
          <w:p w14:paraId="6D32D31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付出</w:t>
            </w:r>
          </w:p>
        </w:tc>
        <w:tc>
          <w:tcPr>
            <w:tcW w:w="2126" w:type="dxa"/>
            <w:gridSpan w:val="2"/>
          </w:tcPr>
          <w:p w14:paraId="51D99E1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冇架子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547F9F8B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42595D1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13</w:t>
            </w:r>
          </w:p>
        </w:tc>
        <w:tc>
          <w:tcPr>
            <w:tcW w:w="2205" w:type="dxa"/>
          </w:tcPr>
          <w:p w14:paraId="70F15D3F" w14:textId="77777777" w:rsidR="00505AB6" w:rsidRPr="002B2226" w:rsidRDefault="00C84CD7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25" w:author="Carol To" w:date="2014-01-31T01:21:00Z">
              <w:r>
                <w:rPr>
                  <w:rFonts w:ascii="Tahoma" w:hAnsi="Tahoma" w:cs="Tahoma"/>
                  <w:color w:val="262626"/>
                  <w:kern w:val="0"/>
                  <w:sz w:val="28"/>
                  <w:szCs w:val="28"/>
                </w:rPr>
                <w:t>無緣無故</w:t>
              </w:r>
            </w:ins>
            <w:del w:id="26" w:author="Carol To" w:date="2014-01-31T01:21:00Z">
              <w:r w:rsidR="00505AB6" w:rsidRPr="002B2226" w:rsidDel="00C84CD7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三口六面</w:delText>
              </w:r>
            </w:del>
          </w:p>
        </w:tc>
        <w:tc>
          <w:tcPr>
            <w:tcW w:w="2126" w:type="dxa"/>
          </w:tcPr>
          <w:p w14:paraId="7693306C" w14:textId="77777777" w:rsidR="00505AB6" w:rsidRPr="00C84CD7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  <w:rPrChange w:id="27" w:author="Carol To" w:date="2014-01-31T01:24:00Z">
                  <w:rPr>
                    <w:rFonts w:asciiTheme="majorEastAsia" w:eastAsiaTheme="majorEastAsia" w:hAnsiTheme="majorEastAsia"/>
                    <w:color w:val="000000" w:themeColor="text1"/>
                    <w:szCs w:val="24"/>
                  </w:rPr>
                </w:rPrChange>
              </w:rPr>
            </w:pPr>
            <w:ins w:id="28" w:author="Carol To" w:date="2014-01-31T01:24:00Z">
              <w:r w:rsidRPr="00C84CD7">
                <w:rPr>
                  <w:rFonts w:ascii="Tahoma" w:hAnsi="Tahoma" w:cs="Tahoma" w:hint="eastAsia"/>
                  <w:b/>
                  <w:color w:val="262626"/>
                  <w:kern w:val="0"/>
                  <w:sz w:val="28"/>
                  <w:szCs w:val="28"/>
                  <w:rPrChange w:id="29" w:author="Carol To" w:date="2014-01-31T01:24:00Z">
                    <w:rPr>
                      <w:rFonts w:ascii="Tahoma" w:hAnsi="Tahoma" w:cs="Tahoma" w:hint="eastAsia"/>
                      <w:color w:val="262626"/>
                      <w:kern w:val="0"/>
                      <w:sz w:val="28"/>
                      <w:szCs w:val="28"/>
                    </w:rPr>
                  </w:rPrChange>
                </w:rPr>
                <w:t>無所事事</w:t>
              </w:r>
            </w:ins>
            <w:del w:id="30" w:author="Carol To" w:date="2014-01-31T01:24:00Z">
              <w:r w:rsidR="00505AB6" w:rsidRPr="00C84CD7" w:rsidDel="00C84CD7">
                <w:rPr>
                  <w:rFonts w:asciiTheme="majorEastAsia" w:eastAsiaTheme="majorEastAsia" w:hAnsiTheme="majorEastAsia" w:hint="eastAsia"/>
                  <w:b/>
                  <w:color w:val="000000" w:themeColor="text1"/>
                  <w:szCs w:val="24"/>
                </w:rPr>
                <w:delText>閒聊</w:delText>
              </w:r>
            </w:del>
            <w:r w:rsidR="008D69DF" w:rsidRPr="00C84CD7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07B586DD" w14:textId="77777777" w:rsidR="00505AB6" w:rsidRPr="002B2226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31" w:author="Carol To" w:date="2014-01-31T01:22:00Z">
              <w:r>
                <w:rPr>
                  <w:rFonts w:ascii="Verdana" w:hAnsi="Verdana" w:cs="Verdana"/>
                  <w:b/>
                  <w:bCs/>
                  <w:kern w:val="0"/>
                  <w:sz w:val="28"/>
                  <w:szCs w:val="28"/>
                </w:rPr>
                <w:t>莫名其妙</w:t>
              </w:r>
              <w:r>
                <w:rPr>
                  <w:rFonts w:ascii="Verdana" w:hAnsi="Verdana" w:cs="Verdana"/>
                  <w:kern w:val="0"/>
                  <w:szCs w:val="24"/>
                </w:rPr>
                <w:t> </w:t>
              </w:r>
            </w:ins>
            <w:del w:id="32" w:author="Carol To" w:date="2014-01-31T01:22:00Z">
              <w:r w:rsidR="00505AB6" w:rsidRPr="002B2226" w:rsidDel="00C84CD7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對質</w:delText>
              </w:r>
            </w:del>
          </w:p>
        </w:tc>
        <w:tc>
          <w:tcPr>
            <w:tcW w:w="2126" w:type="dxa"/>
            <w:gridSpan w:val="2"/>
          </w:tcPr>
          <w:p w14:paraId="5A0387DA" w14:textId="77777777" w:rsidR="00505AB6" w:rsidRPr="002B2226" w:rsidRDefault="00C84CD7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ins w:id="33" w:author="Carol To" w:date="2014-01-31T01:21:00Z">
              <w:r>
                <w:rPr>
                  <w:rFonts w:ascii="Tahoma" w:hAnsi="Tahoma" w:cs="Tahoma"/>
                  <w:color w:val="262626"/>
                  <w:kern w:val="0"/>
                  <w:sz w:val="28"/>
                  <w:szCs w:val="28"/>
                </w:rPr>
                <w:t>無端白事</w:t>
              </w:r>
            </w:ins>
            <w:del w:id="34" w:author="Carol To" w:date="2014-01-31T01:21:00Z">
              <w:r w:rsidR="00505AB6" w:rsidRPr="002B2226" w:rsidDel="00C84CD7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清楚直接</w:delText>
              </w:r>
            </w:del>
          </w:p>
        </w:tc>
      </w:tr>
      <w:tr w:rsidR="00505AB6" w:rsidRPr="002B2226" w14:paraId="17C988D7" w14:textId="77777777" w:rsidTr="00FE6D9A">
        <w:trPr>
          <w:gridAfter w:val="1"/>
          <w:wAfter w:w="12" w:type="dxa"/>
          <w:trHeight w:val="137"/>
          <w:jc w:val="center"/>
        </w:trPr>
        <w:tc>
          <w:tcPr>
            <w:tcW w:w="1024" w:type="dxa"/>
          </w:tcPr>
          <w:p w14:paraId="3F18802C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14 </w:t>
            </w:r>
          </w:p>
        </w:tc>
        <w:tc>
          <w:tcPr>
            <w:tcW w:w="2205" w:type="dxa"/>
          </w:tcPr>
          <w:p w14:paraId="29F9E84F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單單打打</w:t>
            </w:r>
          </w:p>
        </w:tc>
        <w:tc>
          <w:tcPr>
            <w:tcW w:w="2126" w:type="dxa"/>
          </w:tcPr>
          <w:p w14:paraId="7351EDBF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del w:id="35" w:author="Carol To" w:date="2014-01-31T01:24:00Z">
              <w:r w:rsidRPr="002B2226" w:rsidDel="00C84CD7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delText>七嘴八舌</w:delText>
              </w:r>
            </w:del>
            <w:ins w:id="36" w:author="Carol To" w:date="2014-01-31T01:24:00Z">
              <w:r w:rsidR="00C84CD7">
                <w:rPr>
                  <w:rFonts w:asciiTheme="majorEastAsia" w:eastAsiaTheme="majorEastAsia" w:hAnsiTheme="majorEastAsia" w:cs="Arial" w:hint="eastAsia"/>
                  <w:b/>
                  <w:color w:val="000000" w:themeColor="text1"/>
                  <w:szCs w:val="24"/>
                </w:rPr>
                <w:t>閒聊</w:t>
              </w:r>
            </w:ins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291AAA6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風涼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話</w:t>
            </w:r>
          </w:p>
        </w:tc>
        <w:tc>
          <w:tcPr>
            <w:tcW w:w="2126" w:type="dxa"/>
            <w:gridSpan w:val="2"/>
          </w:tcPr>
          <w:p w14:paraId="7F09031E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諷刺</w:t>
            </w:r>
          </w:p>
        </w:tc>
      </w:tr>
      <w:tr w:rsidR="00505AB6" w:rsidRPr="002B2226" w14:paraId="736D7B41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9936C29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15</w:t>
            </w:r>
          </w:p>
        </w:tc>
        <w:tc>
          <w:tcPr>
            <w:tcW w:w="2205" w:type="dxa"/>
          </w:tcPr>
          <w:p w14:paraId="17A92262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Style w:val="key"/>
                <w:rFonts w:asciiTheme="majorEastAsia" w:eastAsiaTheme="majorEastAsia" w:hAnsiTheme="majorEastAsia" w:hint="eastAsia"/>
                <w:b/>
                <w:bCs/>
                <w:color w:val="000000" w:themeColor="text1"/>
                <w:szCs w:val="24"/>
              </w:rPr>
              <w:t>偏</w:t>
            </w: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低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4E98DA0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袒護</w:t>
            </w:r>
          </w:p>
        </w:tc>
        <w:tc>
          <w:tcPr>
            <w:tcW w:w="2473" w:type="dxa"/>
          </w:tcPr>
          <w:p w14:paraId="58F0080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偏心</w:t>
            </w:r>
          </w:p>
        </w:tc>
        <w:tc>
          <w:tcPr>
            <w:tcW w:w="2126" w:type="dxa"/>
            <w:gridSpan w:val="2"/>
          </w:tcPr>
          <w:p w14:paraId="0B706F60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偏頗</w:t>
            </w:r>
          </w:p>
        </w:tc>
      </w:tr>
      <w:tr w:rsidR="00505AB6" w:rsidRPr="002B2226" w14:paraId="39DDAE5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A1E7475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16</w:t>
            </w:r>
          </w:p>
        </w:tc>
        <w:tc>
          <w:tcPr>
            <w:tcW w:w="2205" w:type="dxa"/>
          </w:tcPr>
          <w:p w14:paraId="0D66927C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旗艦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店</w:t>
            </w:r>
          </w:p>
        </w:tc>
        <w:tc>
          <w:tcPr>
            <w:tcW w:w="2126" w:type="dxa"/>
          </w:tcPr>
          <w:p w14:paraId="330E5AB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經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營</w:t>
            </w:r>
          </w:p>
        </w:tc>
        <w:tc>
          <w:tcPr>
            <w:tcW w:w="2473" w:type="dxa"/>
          </w:tcPr>
          <w:p w14:paraId="48BA0241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應徵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2F55C2B" w14:textId="77777777" w:rsidR="00505AB6" w:rsidRPr="002B2226" w:rsidRDefault="0039129C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hyperlink r:id="rId7" w:tgtFrame="_blank" w:history="1">
              <w:r w:rsidR="00505AB6" w:rsidRPr="002B2226">
                <w:rPr>
                  <w:rStyle w:val="Hyperlink"/>
                  <w:rFonts w:asciiTheme="majorEastAsia" w:eastAsiaTheme="majorEastAsia" w:hAnsiTheme="majorEastAsia" w:cs="Arial"/>
                  <w:color w:val="000000" w:themeColor="text1"/>
                  <w:szCs w:val="24"/>
                  <w:u w:val="none"/>
                </w:rPr>
                <w:t>連鎖店</w:t>
              </w:r>
            </w:hyperlink>
          </w:p>
        </w:tc>
      </w:tr>
      <w:tr w:rsidR="00505AB6" w:rsidRPr="002B2226" w14:paraId="27F43FED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8754B52" w14:textId="77777777" w:rsidR="00505AB6" w:rsidRPr="002B2226" w:rsidRDefault="00505AB6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17</w:t>
            </w:r>
          </w:p>
        </w:tc>
        <w:tc>
          <w:tcPr>
            <w:tcW w:w="2205" w:type="dxa"/>
          </w:tcPr>
          <w:p w14:paraId="16D73FDD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蟬聯</w:t>
            </w:r>
          </w:p>
        </w:tc>
        <w:tc>
          <w:tcPr>
            <w:tcW w:w="2126" w:type="dxa"/>
          </w:tcPr>
          <w:p w14:paraId="5AB9C82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衛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冕</w:t>
            </w:r>
          </w:p>
        </w:tc>
        <w:tc>
          <w:tcPr>
            <w:tcW w:w="2473" w:type="dxa"/>
          </w:tcPr>
          <w:p w14:paraId="2440ED05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  <w:r w:rsidRPr="002B2226">
              <w:rPr>
                <w:rFonts w:ascii="Times New Roman" w:hAnsi="Times New Roman" w:cs="Times New Roman"/>
                <w:color w:val="333333"/>
                <w:szCs w:val="24"/>
                <w:shd w:val="clear" w:color="auto" w:fill="FFFFFF"/>
              </w:rPr>
              <w:t>奪</w:t>
            </w:r>
            <w:r w:rsidRPr="002B2226">
              <w:rPr>
                <w:rFonts w:ascii="Times New Roman" w:eastAsia="MingLiU" w:hAnsi="Times New Roman" w:cs="Times New Roman"/>
                <w:color w:val="333333"/>
                <w:szCs w:val="24"/>
                <w:shd w:val="clear" w:color="auto" w:fill="FFFFFF"/>
              </w:rPr>
              <w:t>冠</w:t>
            </w:r>
          </w:p>
        </w:tc>
        <w:tc>
          <w:tcPr>
            <w:tcW w:w="2126" w:type="dxa"/>
            <w:gridSpan w:val="2"/>
          </w:tcPr>
          <w:p w14:paraId="69D192A9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淘汰賽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47203F06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60453B77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18</w:t>
            </w:r>
          </w:p>
        </w:tc>
        <w:tc>
          <w:tcPr>
            <w:tcW w:w="2205" w:type="dxa"/>
          </w:tcPr>
          <w:p w14:paraId="5B07324C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大智若愚</w:t>
            </w:r>
          </w:p>
        </w:tc>
        <w:tc>
          <w:tcPr>
            <w:tcW w:w="2126" w:type="dxa"/>
          </w:tcPr>
          <w:p w14:paraId="3E21874B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Style w:val="key"/>
                <w:rFonts w:asciiTheme="majorEastAsia" w:eastAsiaTheme="majorEastAsia" w:hAnsiTheme="majorEastAsia" w:hint="eastAsia"/>
                <w:bCs/>
                <w:color w:val="000000" w:themeColor="text1"/>
                <w:szCs w:val="24"/>
              </w:rPr>
              <w:t>深藏不</w:t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露</w:t>
            </w:r>
          </w:p>
        </w:tc>
        <w:tc>
          <w:tcPr>
            <w:tcW w:w="2473" w:type="dxa"/>
          </w:tcPr>
          <w:p w14:paraId="2750217D" w14:textId="77777777" w:rsidR="00505AB6" w:rsidRPr="002B2226" w:rsidRDefault="0080142E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37" w:author="Carol To" w:date="2014-01-31T01:33:00Z">
              <w:r>
                <w:rPr>
                  <w:rFonts w:ascii="Tahoma" w:hAnsi="Tahoma" w:cs="Tahoma"/>
                  <w:color w:val="343434"/>
                  <w:kern w:val="0"/>
                  <w:sz w:val="28"/>
                  <w:szCs w:val="28"/>
                </w:rPr>
                <w:t>不动声色</w:t>
              </w:r>
            </w:ins>
            <w:del w:id="38" w:author="Carol To" w:date="2014-01-31T01:33:00Z">
              <w:r w:rsidR="00505AB6" w:rsidRPr="002B2226" w:rsidDel="0080142E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智慧</w:delText>
              </w:r>
            </w:del>
          </w:p>
        </w:tc>
        <w:tc>
          <w:tcPr>
            <w:tcW w:w="2126" w:type="dxa"/>
            <w:gridSpan w:val="2"/>
          </w:tcPr>
          <w:p w14:paraId="482178B3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扮鬼扮馬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2B2226" w14:paraId="04F195E2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3B1E9469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19</w:t>
            </w:r>
          </w:p>
        </w:tc>
        <w:tc>
          <w:tcPr>
            <w:tcW w:w="2205" w:type="dxa"/>
          </w:tcPr>
          <w:p w14:paraId="1F3041B6" w14:textId="77777777" w:rsidR="00505AB6" w:rsidRPr="002B2226" w:rsidRDefault="00505AB6" w:rsidP="00AA4071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hint="eastAsia"/>
                <w:b/>
                <w:color w:val="000000" w:themeColor="text1"/>
                <w:szCs w:val="24"/>
              </w:rPr>
              <w:t>裝神弄鬼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1955941F" w14:textId="77777777" w:rsidR="00505AB6" w:rsidRPr="002B2226" w:rsidRDefault="0039129C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hyperlink r:id="rId8" w:tgtFrame="_blank" w:history="1">
              <w:r w:rsidR="00505AB6" w:rsidRPr="002B2226">
                <w:rPr>
                  <w:rStyle w:val="Hyperlink"/>
                  <w:rFonts w:ascii="Arial" w:hAnsi="Arial" w:cs="Arial"/>
                  <w:color w:val="000000" w:themeColor="text1"/>
                  <w:szCs w:val="24"/>
                  <w:u w:val="none"/>
                </w:rPr>
                <w:t>稀奇</w:t>
              </w:r>
            </w:hyperlink>
            <w:r w:rsidR="00505AB6" w:rsidRPr="002B2226">
              <w:rPr>
                <w:rFonts w:ascii="Arial" w:hAnsi="Arial" w:cs="Arial"/>
                <w:color w:val="000000" w:themeColor="text1"/>
                <w:szCs w:val="24"/>
              </w:rPr>
              <w:t>古怪</w:t>
            </w:r>
          </w:p>
        </w:tc>
        <w:tc>
          <w:tcPr>
            <w:tcW w:w="2473" w:type="dxa"/>
          </w:tcPr>
          <w:p w14:paraId="03203B2A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匪夷所思</w:t>
            </w:r>
          </w:p>
        </w:tc>
        <w:tc>
          <w:tcPr>
            <w:tcW w:w="2126" w:type="dxa"/>
            <w:gridSpan w:val="2"/>
          </w:tcPr>
          <w:p w14:paraId="068A5BD4" w14:textId="77777777" w:rsidR="00505AB6" w:rsidRPr="002B2226" w:rsidRDefault="00505AB6" w:rsidP="00AA4071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莫名其</w:t>
            </w:r>
            <w:r w:rsidRPr="002B2226">
              <w:rPr>
                <w:rFonts w:ascii="MingLiU" w:eastAsia="MingLiU" w:hAnsi="MingLiU" w:cs="MingLiU" w:hint="eastAsia"/>
                <w:color w:val="000000"/>
                <w:szCs w:val="24"/>
                <w:shd w:val="clear" w:color="auto" w:fill="FFFFFF"/>
              </w:rPr>
              <w:t>妙</w:t>
            </w:r>
          </w:p>
        </w:tc>
      </w:tr>
      <w:tr w:rsidR="00505AB6" w:rsidRPr="002B2226" w14:paraId="7B84BF2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430FBC9C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20</w:t>
            </w:r>
          </w:p>
        </w:tc>
        <w:tc>
          <w:tcPr>
            <w:tcW w:w="2205" w:type="dxa"/>
          </w:tcPr>
          <w:p w14:paraId="4DC37C20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能屈能伸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5F7DA732" w14:textId="77777777" w:rsidR="00505AB6" w:rsidRPr="002B2226" w:rsidRDefault="0080142E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ins w:id="39" w:author="Carol To" w:date="2014-01-31T01:34:00Z">
              <w:r>
                <w:rPr>
                  <w:rFonts w:ascii="Tahoma" w:hAnsi="Tahoma" w:cs="Tahoma"/>
                  <w:color w:val="262626"/>
                  <w:kern w:val="0"/>
                  <w:sz w:val="28"/>
                  <w:szCs w:val="28"/>
                </w:rPr>
                <w:t>死蛇爛鱔</w:t>
              </w:r>
            </w:ins>
            <w:del w:id="40" w:author="Carol To" w:date="2014-01-31T01:34:00Z">
              <w:r w:rsidR="00505AB6" w:rsidRPr="002B2226" w:rsidDel="0080142E">
                <w:rPr>
                  <w:rFonts w:asciiTheme="majorEastAsia" w:eastAsiaTheme="majorEastAsia" w:hAnsiTheme="majorEastAsia" w:hint="eastAsia"/>
                  <w:color w:val="000000" w:themeColor="text1"/>
                  <w:szCs w:val="24"/>
                </w:rPr>
                <w:delText>隨便</w:delText>
              </w:r>
            </w:del>
          </w:p>
        </w:tc>
        <w:tc>
          <w:tcPr>
            <w:tcW w:w="2473" w:type="dxa"/>
          </w:tcPr>
          <w:p w14:paraId="7284259E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不求上進</w:t>
            </w:r>
          </w:p>
        </w:tc>
        <w:tc>
          <w:tcPr>
            <w:tcW w:w="2126" w:type="dxa"/>
            <w:gridSpan w:val="2"/>
          </w:tcPr>
          <w:p w14:paraId="52A4134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軟皮蛇</w:t>
            </w:r>
          </w:p>
        </w:tc>
      </w:tr>
      <w:tr w:rsidR="00505AB6" w:rsidRPr="002B2226" w14:paraId="04DAE56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2EA5D04D" w14:textId="77777777" w:rsidR="00505AB6" w:rsidRPr="002B2226" w:rsidRDefault="00505AB6" w:rsidP="00EB3DD8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lastRenderedPageBreak/>
              <w:t>21</w:t>
            </w:r>
          </w:p>
        </w:tc>
        <w:tc>
          <w:tcPr>
            <w:tcW w:w="2205" w:type="dxa"/>
          </w:tcPr>
          <w:p w14:paraId="2A34D624" w14:textId="77777777" w:rsidR="00505AB6" w:rsidRPr="002B2226" w:rsidRDefault="00505AB6" w:rsidP="002B2226">
            <w:pPr>
              <w:widowControl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4"/>
              </w:rPr>
            </w:pPr>
            <w:r w:rsidRPr="002B2226">
              <w:rPr>
                <w:rFonts w:asciiTheme="majorEastAsia" w:eastAsiaTheme="majorEastAsia" w:hAnsiTheme="majorEastAsia" w:cs="Times New Roman" w:hint="eastAsia"/>
                <w:color w:val="000000" w:themeColor="text1"/>
                <w:kern w:val="0"/>
                <w:szCs w:val="24"/>
              </w:rPr>
              <w:t>易話為</w:t>
            </w:r>
          </w:p>
        </w:tc>
        <w:tc>
          <w:tcPr>
            <w:tcW w:w="2126" w:type="dxa"/>
          </w:tcPr>
          <w:p w14:paraId="4807F77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隨和</w:t>
            </w:r>
          </w:p>
        </w:tc>
        <w:tc>
          <w:tcPr>
            <w:tcW w:w="2473" w:type="dxa"/>
          </w:tcPr>
          <w:p w14:paraId="74ACBE7B" w14:textId="77777777" w:rsidR="00505AB6" w:rsidRPr="002B2226" w:rsidRDefault="00505AB6" w:rsidP="002B2226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Theme="majorEastAsia" w:eastAsiaTheme="majorEastAsia" w:hAnsiTheme="majorEastAsia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口硬心軟</w:t>
            </w:r>
            <w:r w:rsidR="008D69DF">
              <w:rPr>
                <w:rFonts w:asciiTheme="majorEastAsia" w:eastAsiaTheme="majorEastAsia" w:hAnsiTheme="majorEastAsia" w:hint="eastAsia"/>
                <w:b w:val="0"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22146E5F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搓圓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zCs w:val="24"/>
              </w:rPr>
              <w:t>㩒</w:t>
            </w: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扁</w:t>
            </w:r>
          </w:p>
        </w:tc>
      </w:tr>
      <w:tr w:rsidR="00505AB6" w:rsidRPr="002B2226" w14:paraId="3FDC0CB8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5C9EED9D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2205" w:type="dxa"/>
          </w:tcPr>
          <w:p w14:paraId="580E9A64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/>
                <w:szCs w:val="24"/>
              </w:rPr>
              <w:t>商討</w:t>
            </w:r>
          </w:p>
        </w:tc>
        <w:tc>
          <w:tcPr>
            <w:tcW w:w="2126" w:type="dxa"/>
          </w:tcPr>
          <w:p w14:paraId="4345DFE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交涉</w:t>
            </w:r>
          </w:p>
        </w:tc>
        <w:tc>
          <w:tcPr>
            <w:tcW w:w="2473" w:type="dxa"/>
          </w:tcPr>
          <w:p w14:paraId="6AAC224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辯論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68AC94F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協商</w:t>
            </w:r>
          </w:p>
        </w:tc>
      </w:tr>
      <w:tr w:rsidR="00505AB6" w:rsidRPr="002B2226" w14:paraId="310E94E1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7E0B6C6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2205" w:type="dxa"/>
          </w:tcPr>
          <w:p w14:paraId="02D0B229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444444"/>
                <w:shd w:val="clear" w:color="auto" w:fill="FFFFFF"/>
              </w:rPr>
              <w:t>公務</w:t>
            </w:r>
            <w:r w:rsidRPr="002B2226">
              <w:rPr>
                <w:rFonts w:ascii="MingLiU" w:eastAsia="MingLiU" w:hAnsi="MingLiU" w:cs="MingLiU" w:hint="eastAsia"/>
                <w:color w:val="444444"/>
                <w:shd w:val="clear" w:color="auto" w:fill="FFFFFF"/>
              </w:rPr>
              <w:t>員</w:t>
            </w:r>
          </w:p>
        </w:tc>
        <w:tc>
          <w:tcPr>
            <w:tcW w:w="2126" w:type="dxa"/>
          </w:tcPr>
          <w:p w14:paraId="1B4F757C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糊口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525ADE6E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白領</w:t>
            </w:r>
          </w:p>
        </w:tc>
        <w:tc>
          <w:tcPr>
            <w:tcW w:w="2126" w:type="dxa"/>
            <w:gridSpan w:val="2"/>
          </w:tcPr>
          <w:p w14:paraId="0313FE47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文職</w:t>
            </w:r>
          </w:p>
        </w:tc>
      </w:tr>
      <w:tr w:rsidR="00505AB6" w:rsidRPr="002B2226" w14:paraId="20AFA8F8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1772403A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24</w:t>
            </w:r>
          </w:p>
        </w:tc>
        <w:tc>
          <w:tcPr>
            <w:tcW w:w="2205" w:type="dxa"/>
          </w:tcPr>
          <w:p w14:paraId="1516BC4D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獨一無二</w:t>
            </w:r>
          </w:p>
        </w:tc>
        <w:tc>
          <w:tcPr>
            <w:tcW w:w="2126" w:type="dxa"/>
          </w:tcPr>
          <w:p w14:paraId="24429789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前所未見</w:t>
            </w:r>
          </w:p>
        </w:tc>
        <w:tc>
          <w:tcPr>
            <w:tcW w:w="2473" w:type="dxa"/>
          </w:tcPr>
          <w:p w14:paraId="29BC3A2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得天獨厚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  <w:gridSpan w:val="2"/>
          </w:tcPr>
          <w:p w14:paraId="350F229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空前絕後</w:t>
            </w:r>
          </w:p>
        </w:tc>
      </w:tr>
      <w:tr w:rsidR="00505AB6" w:rsidRPr="002B2226" w14:paraId="52D2E334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0DF1F3F6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25</w:t>
            </w:r>
          </w:p>
        </w:tc>
        <w:tc>
          <w:tcPr>
            <w:tcW w:w="2205" w:type="dxa"/>
          </w:tcPr>
          <w:p w14:paraId="1628CAE2" w14:textId="77777777" w:rsidR="00505AB6" w:rsidRPr="002B2226" w:rsidRDefault="00505AB6" w:rsidP="002B2226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狡辯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35FC0184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判斷</w:t>
            </w:r>
          </w:p>
        </w:tc>
        <w:tc>
          <w:tcPr>
            <w:tcW w:w="2473" w:type="dxa"/>
          </w:tcPr>
          <w:p w14:paraId="1FD2EE6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分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析</w:t>
            </w:r>
            <w:r w:rsidRPr="002B2226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形勢</w:t>
            </w:r>
          </w:p>
        </w:tc>
        <w:tc>
          <w:tcPr>
            <w:tcW w:w="2126" w:type="dxa"/>
            <w:gridSpan w:val="2"/>
          </w:tcPr>
          <w:p w14:paraId="7A0FFFB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審時度勢</w:t>
            </w:r>
          </w:p>
        </w:tc>
      </w:tr>
      <w:tr w:rsidR="00505AB6" w:rsidRPr="002B2226" w14:paraId="623D9A53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F63314E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26</w:t>
            </w:r>
          </w:p>
        </w:tc>
        <w:tc>
          <w:tcPr>
            <w:tcW w:w="2205" w:type="dxa"/>
          </w:tcPr>
          <w:p w14:paraId="1B67815D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陪太子讀書</w:t>
            </w:r>
          </w:p>
        </w:tc>
        <w:tc>
          <w:tcPr>
            <w:tcW w:w="2126" w:type="dxa"/>
          </w:tcPr>
          <w:p w14:paraId="6CDA825B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任勞任怨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473" w:type="dxa"/>
          </w:tcPr>
          <w:p w14:paraId="15C7D865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陪跑</w:t>
            </w:r>
          </w:p>
        </w:tc>
        <w:tc>
          <w:tcPr>
            <w:tcW w:w="2126" w:type="dxa"/>
            <w:gridSpan w:val="2"/>
          </w:tcPr>
          <w:p w14:paraId="2EC54D9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陪襯角色</w:t>
            </w:r>
          </w:p>
        </w:tc>
      </w:tr>
      <w:tr w:rsidR="00505AB6" w:rsidRPr="002B2226" w14:paraId="3341748D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0565C82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27</w:t>
            </w:r>
          </w:p>
        </w:tc>
        <w:tc>
          <w:tcPr>
            <w:tcW w:w="2205" w:type="dxa"/>
          </w:tcPr>
          <w:p w14:paraId="3C27D8D2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牆頭草</w:t>
            </w:r>
          </w:p>
        </w:tc>
        <w:tc>
          <w:tcPr>
            <w:tcW w:w="2126" w:type="dxa"/>
          </w:tcPr>
          <w:p w14:paraId="5FB5B1DA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舉棋不</w:t>
            </w:r>
            <w:r w:rsidRPr="002B2226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定</w:t>
            </w:r>
          </w:p>
        </w:tc>
        <w:tc>
          <w:tcPr>
            <w:tcW w:w="2473" w:type="dxa"/>
          </w:tcPr>
          <w:p w14:paraId="5874CF8F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騎牆派</w:t>
            </w:r>
          </w:p>
        </w:tc>
        <w:tc>
          <w:tcPr>
            <w:tcW w:w="2126" w:type="dxa"/>
            <w:gridSpan w:val="2"/>
          </w:tcPr>
          <w:p w14:paraId="144B9936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隨機應變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505AB6" w:rsidRPr="005A3DED" w14:paraId="1F7A752A" w14:textId="77777777" w:rsidTr="00FE6D9A">
        <w:trPr>
          <w:gridAfter w:val="1"/>
          <w:wAfter w:w="12" w:type="dxa"/>
          <w:jc w:val="center"/>
        </w:trPr>
        <w:tc>
          <w:tcPr>
            <w:tcW w:w="1024" w:type="dxa"/>
          </w:tcPr>
          <w:p w14:paraId="71210715" w14:textId="77777777" w:rsidR="00505AB6" w:rsidRPr="002B2226" w:rsidRDefault="00505AB6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28</w:t>
            </w:r>
          </w:p>
        </w:tc>
        <w:tc>
          <w:tcPr>
            <w:tcW w:w="2205" w:type="dxa"/>
          </w:tcPr>
          <w:p w14:paraId="1B19A3DF" w14:textId="77777777" w:rsidR="00505AB6" w:rsidRPr="002B2226" w:rsidRDefault="00505AB6" w:rsidP="002B2226">
            <w:pPr>
              <w:widowControl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kern w:val="0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井底之蛙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2126" w:type="dxa"/>
          </w:tcPr>
          <w:p w14:paraId="41B06393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小巫見大巫</w:t>
            </w:r>
          </w:p>
        </w:tc>
        <w:tc>
          <w:tcPr>
            <w:tcW w:w="2473" w:type="dxa"/>
          </w:tcPr>
          <w:p w14:paraId="26E8D5C5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B2226">
              <w:rPr>
                <w:rFonts w:ascii="Arial" w:hAnsi="Arial" w:cs="Arial"/>
                <w:color w:val="000000" w:themeColor="text1"/>
                <w:shd w:val="clear" w:color="auto" w:fill="FFFFFF"/>
              </w:rPr>
              <w:t>天渊之</w:t>
            </w:r>
            <w:r w:rsidRPr="002B2226">
              <w:rPr>
                <w:rFonts w:ascii="MingLiU" w:eastAsia="MingLiU" w:hAnsi="MingLiU" w:cs="MingLiU" w:hint="eastAsia"/>
                <w:color w:val="000000" w:themeColor="text1"/>
                <w:shd w:val="clear" w:color="auto" w:fill="FFFFFF"/>
              </w:rPr>
              <w:t>别</w:t>
            </w:r>
          </w:p>
        </w:tc>
        <w:tc>
          <w:tcPr>
            <w:tcW w:w="2126" w:type="dxa"/>
            <w:gridSpan w:val="2"/>
          </w:tcPr>
          <w:p w14:paraId="4D5DB876" w14:textId="77777777" w:rsidR="00505AB6" w:rsidRPr="002B2226" w:rsidRDefault="00505AB6" w:rsidP="002B2226">
            <w:pPr>
              <w:pStyle w:val="ListParagraph"/>
              <w:ind w:leftChars="0" w:left="0"/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cs="Times New Roman" w:hint="eastAsia"/>
                <w:color w:val="000000" w:themeColor="text1"/>
                <w:kern w:val="0"/>
                <w:szCs w:val="24"/>
              </w:rPr>
              <w:t>蚊髀同牛髀</w:t>
            </w:r>
          </w:p>
        </w:tc>
      </w:tr>
    </w:tbl>
    <w:p w14:paraId="37ED8E1F" w14:textId="77777777" w:rsidR="00800E08" w:rsidRDefault="00800E08" w:rsidP="00800E08">
      <w:pPr>
        <w:rPr>
          <w:color w:val="000000" w:themeColor="text1"/>
        </w:rPr>
      </w:pPr>
    </w:p>
    <w:p w14:paraId="2F720824" w14:textId="77777777" w:rsidR="008104BA" w:rsidRPr="00DC6A9C" w:rsidRDefault="008104BA" w:rsidP="008104BA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DC6A9C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句子填充</w:t>
      </w:r>
    </w:p>
    <w:p w14:paraId="44AF0E7E" w14:textId="77777777" w:rsidR="008104BA" w:rsidRPr="006E4D7B" w:rsidRDefault="008104BA" w:rsidP="006E4D7B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試員: </w:t>
      </w:r>
      <w:r w:rsidR="006E4D7B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</w:t>
      </w:r>
      <w:r w:rsidR="006E4D7B" w:rsidRPr="002E5BFE">
        <w:rPr>
          <w:rFonts w:asciiTheme="majorEastAsia" w:eastAsiaTheme="majorEastAsia" w:hAnsiTheme="majorEastAsia" w:hint="eastAsia"/>
          <w:color w:val="000000" w:themeColor="text1"/>
          <w:szCs w:val="24"/>
        </w:rPr>
        <w:t>啲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同埋</w:t>
      </w:r>
      <w:r w:rsidR="006E4D7B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俾你聽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入面會有一個地方留空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咗嘅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，請你係</w:t>
      </w:r>
      <w:r w:rsidR="006E4D7B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="006E4D7B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E4D7B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當中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選擇</w:t>
      </w:r>
      <w:ins w:id="41" w:author="Carol To" w:date="2014-01-31T01:36:00Z">
        <w:r w:rsidR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t>最</w:t>
        </w:r>
        <w:r w:rsidR="00792B8F" w:rsidRPr="00883F74">
          <w:rPr>
            <w:rFonts w:asciiTheme="majorEastAsia" w:eastAsiaTheme="majorEastAsia" w:hAnsiTheme="majorEastAsia" w:hint="eastAsia"/>
            <w:color w:val="000000" w:themeColor="text1"/>
            <w:szCs w:val="24"/>
          </w:rPr>
          <w:t>適合嘅</w:t>
        </w:r>
      </w:ins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一個</w:t>
      </w:r>
      <w:del w:id="42" w:author="Carol To" w:date="2014-01-31T01:36:00Z">
        <w:r w:rsidR="006E4D7B" w:rsidDel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最</w:delText>
        </w:r>
        <w:r w:rsidR="006E4D7B" w:rsidRPr="00883F74" w:rsidDel="00792B8F">
          <w:rPr>
            <w:rFonts w:asciiTheme="majorEastAsia" w:eastAsiaTheme="majorEastAsia" w:hAnsiTheme="majorEastAsia" w:hint="eastAsia"/>
            <w:color w:val="000000" w:themeColor="text1"/>
            <w:szCs w:val="24"/>
          </w:rPr>
          <w:delText>適合嘅</w:delText>
        </w:r>
      </w:del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黎</w:t>
      </w:r>
      <w:r w:rsidR="006E4D7B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填充句子</w:t>
      </w:r>
      <w:r w:rsidR="006E4D7B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tbl>
      <w:tblPr>
        <w:tblStyle w:val="TableGrid"/>
        <w:tblW w:w="10559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4536"/>
        <w:gridCol w:w="1418"/>
        <w:gridCol w:w="1348"/>
        <w:gridCol w:w="1418"/>
        <w:gridCol w:w="1382"/>
      </w:tblGrid>
      <w:tr w:rsidR="008104BA" w:rsidRPr="00AB138E" w14:paraId="16095F43" w14:textId="77777777" w:rsidTr="008D69DF">
        <w:trPr>
          <w:jc w:val="center"/>
        </w:trPr>
        <w:tc>
          <w:tcPr>
            <w:tcW w:w="457" w:type="dxa"/>
          </w:tcPr>
          <w:p w14:paraId="0ACBC135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4536" w:type="dxa"/>
          </w:tcPr>
          <w:p w14:paraId="45BFC208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5566" w:type="dxa"/>
            <w:gridSpan w:val="4"/>
          </w:tcPr>
          <w:p w14:paraId="68837416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1C75B0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 xml:space="preserve">Bold </w:t>
            </w:r>
            <w:r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 xml:space="preserve">word </w:t>
            </w:r>
            <w:r w:rsidRPr="001C75B0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= target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,</w:t>
            </w:r>
            <w:r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br/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Italic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 word </w:t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=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 </w:t>
            </w:r>
            <w:r w:rsidRPr="001C75B0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semantic distractor</w:t>
            </w: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 xml:space="preserve">, </w:t>
            </w:r>
          </w:p>
        </w:tc>
      </w:tr>
      <w:tr w:rsidR="008104BA" w:rsidRPr="00AB138E" w14:paraId="6567661C" w14:textId="77777777" w:rsidTr="008D69DF">
        <w:trPr>
          <w:jc w:val="center"/>
        </w:trPr>
        <w:tc>
          <w:tcPr>
            <w:tcW w:w="457" w:type="dxa"/>
          </w:tcPr>
          <w:p w14:paraId="00985D11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4536" w:type="dxa"/>
          </w:tcPr>
          <w:p w14:paraId="703712D7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S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entence </w:t>
            </w:r>
          </w:p>
        </w:tc>
        <w:tc>
          <w:tcPr>
            <w:tcW w:w="1418" w:type="dxa"/>
          </w:tcPr>
          <w:p w14:paraId="0BDAAEC2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1348" w:type="dxa"/>
          </w:tcPr>
          <w:p w14:paraId="5F6EEFAA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1418" w:type="dxa"/>
          </w:tcPr>
          <w:p w14:paraId="3DED2686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382" w:type="dxa"/>
          </w:tcPr>
          <w:p w14:paraId="4DEBAD62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D </w:t>
            </w:r>
          </w:p>
        </w:tc>
      </w:tr>
      <w:tr w:rsidR="008104BA" w:rsidRPr="00AB138E" w14:paraId="424C38E8" w14:textId="77777777" w:rsidTr="008D69DF">
        <w:trPr>
          <w:jc w:val="center"/>
        </w:trPr>
        <w:tc>
          <w:tcPr>
            <w:tcW w:w="457" w:type="dxa"/>
            <w:shd w:val="clear" w:color="auto" w:fill="D9D9D9" w:themeFill="background1" w:themeFillShade="D9"/>
          </w:tcPr>
          <w:p w14:paraId="4AC53463" w14:textId="77777777" w:rsidR="008104BA" w:rsidRPr="00AB138E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A77893E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經過多個月嘅蹉商, 兩國最終達成＿＿＿＿, 同意合作發展貿易。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6D8C9BF" w14:textId="77777777" w:rsidR="008104BA" w:rsidRPr="008D69DF" w:rsidRDefault="008104BA" w:rsidP="00577D92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精</w:t>
            </w:r>
            <w:r w:rsidRPr="008D69DF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華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65C05D08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協議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BDE209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會議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52953CD9" w14:textId="77777777" w:rsidR="008104BA" w:rsidRPr="008D69DF" w:rsidRDefault="008104BA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談話</w:t>
            </w:r>
          </w:p>
        </w:tc>
      </w:tr>
      <w:tr w:rsidR="00BF4D28" w:rsidRPr="00AB138E" w14:paraId="546264F9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0130019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4536" w:type="dxa"/>
            <w:shd w:val="clear" w:color="auto" w:fill="FFFFFF" w:themeFill="background1"/>
          </w:tcPr>
          <w:p w14:paraId="29B9A126" w14:textId="77777777" w:rsidR="00BF4D28" w:rsidRPr="008D69DF" w:rsidRDefault="0017249C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佢好支持環保，經常都將</w:t>
            </w:r>
            <w:r w:rsidR="00BF4D28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廢物＿＿＿＿，方便回收。</w:t>
            </w:r>
          </w:p>
        </w:tc>
        <w:tc>
          <w:tcPr>
            <w:tcW w:w="1418" w:type="dxa"/>
            <w:shd w:val="clear" w:color="auto" w:fill="FFFFFF" w:themeFill="background1"/>
          </w:tcPr>
          <w:p w14:paraId="5167F77C" w14:textId="77777777" w:rsidR="00BF4D28" w:rsidRPr="008D69DF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/>
                <w:szCs w:val="24"/>
                <w:shd w:val="clear" w:color="auto" w:fill="FFFFFF"/>
              </w:rPr>
              <w:t>分散</w:t>
            </w:r>
          </w:p>
        </w:tc>
        <w:tc>
          <w:tcPr>
            <w:tcW w:w="1348" w:type="dxa"/>
            <w:shd w:val="clear" w:color="auto" w:fill="FFFFFF" w:themeFill="background1"/>
          </w:tcPr>
          <w:p w14:paraId="1C8E3CBC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分類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  <w:shd w:val="clear" w:color="auto" w:fill="FFFFFF" w:themeFill="background1"/>
          </w:tcPr>
          <w:p w14:paraId="17BCAAA7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拉扯</w:t>
            </w:r>
          </w:p>
        </w:tc>
        <w:tc>
          <w:tcPr>
            <w:tcW w:w="1382" w:type="dxa"/>
            <w:shd w:val="clear" w:color="auto" w:fill="FFFFFF" w:themeFill="background1"/>
          </w:tcPr>
          <w:p w14:paraId="3BEB7E8B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類比</w:t>
            </w:r>
          </w:p>
        </w:tc>
      </w:tr>
      <w:tr w:rsidR="00BF4D28" w:rsidRPr="00AB138E" w14:paraId="00A9196E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5DC8936D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14:paraId="72CC96CF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做運動既可強身健體，又可舒緩壓力，真</w:t>
            </w:r>
            <w:r w:rsidR="0017249C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係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</w:t>
            </w:r>
            <w:r w:rsidR="0017249C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喇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。</w:t>
            </w:r>
          </w:p>
        </w:tc>
        <w:tc>
          <w:tcPr>
            <w:tcW w:w="1418" w:type="dxa"/>
            <w:shd w:val="clear" w:color="auto" w:fill="FFFFFF" w:themeFill="background1"/>
          </w:tcPr>
          <w:p w14:paraId="2DC277B7" w14:textId="77777777" w:rsidR="00BF4D28" w:rsidRPr="008D69DF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輕而易舉</w:t>
            </w:r>
          </w:p>
        </w:tc>
        <w:tc>
          <w:tcPr>
            <w:tcW w:w="1348" w:type="dxa"/>
            <w:shd w:val="clear" w:color="auto" w:fill="FFFFFF" w:themeFill="background1"/>
          </w:tcPr>
          <w:p w14:paraId="18776C58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多此一舉</w:t>
            </w:r>
          </w:p>
        </w:tc>
        <w:tc>
          <w:tcPr>
            <w:tcW w:w="1418" w:type="dxa"/>
            <w:shd w:val="clear" w:color="auto" w:fill="FFFFFF" w:themeFill="background1"/>
          </w:tcPr>
          <w:p w14:paraId="38841CAC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分工合作</w:t>
            </w:r>
          </w:p>
        </w:tc>
        <w:tc>
          <w:tcPr>
            <w:tcW w:w="1382" w:type="dxa"/>
            <w:shd w:val="clear" w:color="auto" w:fill="FFFFFF" w:themeFill="background1"/>
          </w:tcPr>
          <w:p w14:paraId="3F4CCEDF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  <w:shd w:val="clear" w:color="auto" w:fill="FFFFFF"/>
              </w:rPr>
              <w:t>一舉兩得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58B34072" w14:textId="77777777" w:rsidTr="008D69DF">
        <w:trPr>
          <w:jc w:val="center"/>
        </w:trPr>
        <w:tc>
          <w:tcPr>
            <w:tcW w:w="457" w:type="dxa"/>
            <w:shd w:val="clear" w:color="auto" w:fill="FFFFFF" w:themeFill="background1"/>
          </w:tcPr>
          <w:p w14:paraId="72415152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4536" w:type="dxa"/>
            <w:shd w:val="clear" w:color="auto" w:fill="FFFFFF" w:themeFill="background1"/>
          </w:tcPr>
          <w:p w14:paraId="4ED9B81E" w14:textId="77777777" w:rsidR="00BF4D28" w:rsidRPr="008D69DF" w:rsidRDefault="00BF4D28" w:rsidP="006D4355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為</w:t>
            </w:r>
            <w:r w:rsidR="0017249C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咗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購買特別版</w:t>
            </w:r>
            <w:r w:rsidR="0017249C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首日封，大批市民一早</w:t>
            </w:r>
            <w:r w:rsidR="006D4355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就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到郵局排隊，未到中午人龍已經開始___</w:t>
            </w:r>
            <w:r w:rsidR="006D4355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喇</w:t>
            </w:r>
            <w:r w:rsidR="006D4355" w:rsidRPr="008D69DF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8" w:type="dxa"/>
            <w:shd w:val="clear" w:color="auto" w:fill="FFFFFF" w:themeFill="background1"/>
          </w:tcPr>
          <w:p w14:paraId="1179298C" w14:textId="77777777" w:rsidR="00BF4D28" w:rsidRPr="008D69DF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唔多唔少</w:t>
            </w:r>
          </w:p>
        </w:tc>
        <w:tc>
          <w:tcPr>
            <w:tcW w:w="1348" w:type="dxa"/>
            <w:shd w:val="clear" w:color="auto" w:fill="FFFFFF" w:themeFill="background1"/>
          </w:tcPr>
          <w:p w14:paraId="703BA0BF" w14:textId="77777777" w:rsidR="00BF4D28" w:rsidRPr="008D69DF" w:rsidRDefault="00BF4D28" w:rsidP="002B2226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亂哂</w:t>
            </w:r>
          </w:p>
        </w:tc>
        <w:tc>
          <w:tcPr>
            <w:tcW w:w="1418" w:type="dxa"/>
            <w:shd w:val="clear" w:color="auto" w:fill="FFFFFF" w:themeFill="background1"/>
          </w:tcPr>
          <w:p w14:paraId="3A92A4C4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打蛇餅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  <w:shd w:val="clear" w:color="auto" w:fill="FFFFFF" w:themeFill="background1"/>
          </w:tcPr>
          <w:p w14:paraId="26C7C3E7" w14:textId="77777777" w:rsidR="00BF4D28" w:rsidRPr="008D69DF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鬼唔馬六</w:t>
            </w:r>
          </w:p>
        </w:tc>
      </w:tr>
      <w:tr w:rsidR="00BF4D28" w:rsidRPr="00AB138E" w14:paraId="75832BBE" w14:textId="77777777" w:rsidTr="008D69DF">
        <w:trPr>
          <w:jc w:val="center"/>
        </w:trPr>
        <w:tc>
          <w:tcPr>
            <w:tcW w:w="457" w:type="dxa"/>
          </w:tcPr>
          <w:p w14:paraId="6FBC32D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4536" w:type="dxa"/>
          </w:tcPr>
          <w:p w14:paraId="21F79C14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2826C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近日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依</w:t>
            </w:r>
            <w:r w:rsidRPr="002826C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區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2826C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罪案率有明顯上升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</w:t>
            </w:r>
            <w:r w:rsidR="006D4355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，有見及此，警方</w:t>
            </w:r>
            <w:r w:rsidRPr="002826C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會加強執法打擊犯罪活動</w:t>
            </w:r>
          </w:p>
        </w:tc>
        <w:tc>
          <w:tcPr>
            <w:tcW w:w="1418" w:type="dxa"/>
          </w:tcPr>
          <w:p w14:paraId="332B7ED0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意向</w:t>
            </w:r>
          </w:p>
        </w:tc>
        <w:tc>
          <w:tcPr>
            <w:tcW w:w="1348" w:type="dxa"/>
          </w:tcPr>
          <w:p w14:paraId="26ACB958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氣勢</w:t>
            </w:r>
          </w:p>
        </w:tc>
        <w:tc>
          <w:tcPr>
            <w:tcW w:w="1418" w:type="dxa"/>
          </w:tcPr>
          <w:p w14:paraId="4B4F3F4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索債</w:t>
            </w:r>
          </w:p>
        </w:tc>
        <w:tc>
          <w:tcPr>
            <w:tcW w:w="1382" w:type="dxa"/>
          </w:tcPr>
          <w:p w14:paraId="3A3A9C1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趨勢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E33386A" w14:textId="77777777" w:rsidTr="008D69DF">
        <w:trPr>
          <w:jc w:val="center"/>
        </w:trPr>
        <w:tc>
          <w:tcPr>
            <w:tcW w:w="457" w:type="dxa"/>
          </w:tcPr>
          <w:p w14:paraId="44320ED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4536" w:type="dxa"/>
          </w:tcPr>
          <w:p w14:paraId="4F70EB0F" w14:textId="77777777" w:rsidR="00BF4D28" w:rsidRPr="00AB138E" w:rsidRDefault="00BF4D28" w:rsidP="006D4355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佢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向來做事</w:t>
            </w:r>
            <w:r w:rsidRPr="002826C4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只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係會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講一套做一套，＿＿＿＿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性格令人好難再相信佢</w:t>
            </w:r>
          </w:p>
        </w:tc>
        <w:tc>
          <w:tcPr>
            <w:tcW w:w="1418" w:type="dxa"/>
          </w:tcPr>
          <w:p w14:paraId="39F66FD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Style w:val="Strong"/>
                <w:rFonts w:asciiTheme="majorEastAsia" w:eastAsiaTheme="majorEastAsia" w:hAnsiTheme="majorEastAsia" w:hint="eastAsia"/>
                <w:b w:val="0"/>
                <w:i/>
                <w:color w:val="000000" w:themeColor="text1"/>
                <w:szCs w:val="24"/>
              </w:rPr>
              <w:t>無名無實</w:t>
            </w:r>
          </w:p>
        </w:tc>
        <w:tc>
          <w:tcPr>
            <w:tcW w:w="1348" w:type="dxa"/>
          </w:tcPr>
          <w:p w14:paraId="3E2CAF2B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表裡不一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5348E354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表面</w:t>
            </w:r>
          </w:p>
        </w:tc>
        <w:tc>
          <w:tcPr>
            <w:tcW w:w="1382" w:type="dxa"/>
          </w:tcPr>
          <w:p w14:paraId="2E45FE22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糾正</w:t>
            </w:r>
          </w:p>
        </w:tc>
      </w:tr>
      <w:tr w:rsidR="00BF4D28" w:rsidRPr="00AB138E" w14:paraId="6529EF31" w14:textId="77777777" w:rsidTr="008D69DF">
        <w:trPr>
          <w:jc w:val="center"/>
        </w:trPr>
        <w:tc>
          <w:tcPr>
            <w:tcW w:w="457" w:type="dxa"/>
          </w:tcPr>
          <w:p w14:paraId="1E08211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6 </w:t>
            </w:r>
          </w:p>
        </w:tc>
        <w:tc>
          <w:tcPr>
            <w:tcW w:w="4536" w:type="dxa"/>
          </w:tcPr>
          <w:p w14:paraId="38EA1605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雖然生活艱苦，但我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地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都會盡量＿＿＿＿，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用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正面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態度面對逆境</w:t>
            </w:r>
          </w:p>
        </w:tc>
        <w:tc>
          <w:tcPr>
            <w:tcW w:w="1418" w:type="dxa"/>
          </w:tcPr>
          <w:p w14:paraId="075B8D2B" w14:textId="77777777" w:rsidR="00BF4D28" w:rsidRPr="005E72D1" w:rsidRDefault="00BF4D28" w:rsidP="00577D92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5E72D1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強顏歡笑</w:t>
            </w:r>
          </w:p>
        </w:tc>
        <w:tc>
          <w:tcPr>
            <w:tcW w:w="1348" w:type="dxa"/>
          </w:tcPr>
          <w:p w14:paraId="5E436BCF" w14:textId="77777777" w:rsidR="00BF4D28" w:rsidRPr="00AB138E" w:rsidRDefault="0039129C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hyperlink r:id="rId9" w:tgtFrame="_blank" w:history="1">
              <w:r w:rsidR="00BF4D28" w:rsidRPr="00AB138E">
                <w:rPr>
                  <w:rFonts w:asciiTheme="majorEastAsia" w:eastAsiaTheme="majorEastAsia" w:hAnsiTheme="majorEastAsia" w:hint="eastAsia"/>
                  <w:i/>
                  <w:color w:val="000000" w:themeColor="text1"/>
                  <w:szCs w:val="24"/>
                </w:rPr>
                <w:t>苦樂參半</w:t>
              </w:r>
            </w:hyperlink>
          </w:p>
        </w:tc>
        <w:tc>
          <w:tcPr>
            <w:tcW w:w="1418" w:type="dxa"/>
          </w:tcPr>
          <w:p w14:paraId="5B8BBF16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苦中作樂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</w:tcPr>
          <w:p w14:paraId="1B2E957F" w14:textId="77777777" w:rsidR="00BF4D28" w:rsidRPr="00AB138E" w:rsidRDefault="00BF4D28" w:rsidP="00577D92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一去不返</w:t>
            </w:r>
          </w:p>
        </w:tc>
      </w:tr>
      <w:tr w:rsidR="00BF4D28" w:rsidRPr="00AB138E" w14:paraId="3C233E37" w14:textId="77777777" w:rsidTr="008D69DF">
        <w:trPr>
          <w:jc w:val="center"/>
        </w:trPr>
        <w:tc>
          <w:tcPr>
            <w:tcW w:w="457" w:type="dxa"/>
          </w:tcPr>
          <w:p w14:paraId="14CA24A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7 </w:t>
            </w:r>
          </w:p>
        </w:tc>
        <w:tc>
          <w:tcPr>
            <w:tcW w:w="4536" w:type="dxa"/>
          </w:tcPr>
          <w:p w14:paraId="29EC4208" w14:textId="77777777" w:rsidR="00BF4D28" w:rsidRPr="00AB138E" w:rsidRDefault="006D4355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佢</w:t>
            </w:r>
            <w:r w:rsidRPr="006D4355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哋</w:t>
            </w:r>
            <w:r w:rsidR="00BF4D28"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以往都視對方為</w:t>
            </w:r>
            <w:r w:rsidR="00BF4D28"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</w:t>
            </w:r>
            <w:r w:rsidR="00BF4D28"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 xml:space="preserve">，做事一直處處作對, </w:t>
            </w:r>
            <w:r w:rsidR="00BF4D28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估唔到而家成為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摯</w:t>
            </w:r>
            <w:r>
              <w:rPr>
                <w:rFonts w:ascii="MingLiU" w:eastAsia="MingLiU" w:hAnsi="MingLiU" w:cs="MingLiU" w:hint="eastAsia"/>
                <w:color w:val="444444"/>
                <w:shd w:val="clear" w:color="auto" w:fill="FFFFFF"/>
              </w:rPr>
              <w:t>友</w:t>
            </w:r>
            <w:r w:rsidR="00BF4D28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,</w:t>
            </w:r>
            <w:r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 xml:space="preserve">　可以話係不打不相識</w:t>
            </w:r>
          </w:p>
        </w:tc>
        <w:tc>
          <w:tcPr>
            <w:tcW w:w="1418" w:type="dxa"/>
          </w:tcPr>
          <w:p w14:paraId="67ADE4F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  <w:t>眼中</w:t>
            </w:r>
            <w:r w:rsidRPr="00AB138E">
              <w:rPr>
                <w:rFonts w:asciiTheme="majorEastAsia" w:eastAsiaTheme="majorEastAsia" w:hAnsiTheme="majorEastAsia" w:cs="MingLiU" w:hint="eastAsia"/>
                <w:b/>
                <w:color w:val="000000" w:themeColor="text1"/>
                <w:szCs w:val="24"/>
              </w:rPr>
              <w:t>釘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1535396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透明</w:t>
            </w:r>
          </w:p>
        </w:tc>
        <w:tc>
          <w:tcPr>
            <w:tcW w:w="1418" w:type="dxa"/>
          </w:tcPr>
          <w:p w14:paraId="35E74F2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行衰運</w:t>
            </w:r>
          </w:p>
        </w:tc>
        <w:tc>
          <w:tcPr>
            <w:tcW w:w="1382" w:type="dxa"/>
          </w:tcPr>
          <w:p w14:paraId="05D449E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  <w:t>眼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火爆</w:t>
            </w:r>
          </w:p>
        </w:tc>
      </w:tr>
      <w:tr w:rsidR="00BF4D28" w:rsidRPr="00AB138E" w14:paraId="362D07DE" w14:textId="77777777" w:rsidTr="008D69DF">
        <w:trPr>
          <w:jc w:val="center"/>
        </w:trPr>
        <w:tc>
          <w:tcPr>
            <w:tcW w:w="457" w:type="dxa"/>
          </w:tcPr>
          <w:p w14:paraId="2F16990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4536" w:type="dxa"/>
          </w:tcPr>
          <w:p w14:paraId="10F95B3E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971F26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你殺咗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人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,</w:t>
            </w:r>
            <w:r w:rsidR="001951F3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 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就算你做</w:t>
            </w:r>
            <w:r w:rsidRPr="002536D8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啲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咩去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補救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都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唔到</w:t>
            </w:r>
            <w:r w:rsidRPr="00AB138E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你所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犯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AB138E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</w:rPr>
              <w:t>過錯</w:t>
            </w:r>
          </w:p>
        </w:tc>
        <w:tc>
          <w:tcPr>
            <w:tcW w:w="1418" w:type="dxa"/>
          </w:tcPr>
          <w:p w14:paraId="492E07C1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消滅</w:t>
            </w:r>
          </w:p>
        </w:tc>
        <w:tc>
          <w:tcPr>
            <w:tcW w:w="1348" w:type="dxa"/>
          </w:tcPr>
          <w:p w14:paraId="05EC53BB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 w:hint="eastAsia"/>
                <w:b/>
                <w:color w:val="000000" w:themeColor="text1"/>
                <w:szCs w:val="24"/>
              </w:rPr>
              <w:t>抵消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5654CD8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痛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苦</w:t>
            </w:r>
          </w:p>
        </w:tc>
        <w:tc>
          <w:tcPr>
            <w:tcW w:w="1382" w:type="dxa"/>
          </w:tcPr>
          <w:p w14:paraId="0E5D8E6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減少</w:t>
            </w:r>
          </w:p>
        </w:tc>
      </w:tr>
      <w:tr w:rsidR="00BF4D28" w:rsidRPr="00AB138E" w14:paraId="4954CF83" w14:textId="77777777" w:rsidTr="008D69DF">
        <w:trPr>
          <w:jc w:val="center"/>
        </w:trPr>
        <w:tc>
          <w:tcPr>
            <w:tcW w:w="457" w:type="dxa"/>
          </w:tcPr>
          <w:p w14:paraId="7893B28D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9</w:t>
            </w:r>
          </w:p>
        </w:tc>
        <w:tc>
          <w:tcPr>
            <w:tcW w:w="4536" w:type="dxa"/>
          </w:tcPr>
          <w:p w14:paraId="5535C26F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依個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老闆為人忠厚老實,受人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愛戴，可惜</w:t>
            </w:r>
            <w:r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lastRenderedPageBreak/>
              <w:t>佢</w:t>
            </w:r>
            <w:r w:rsidR="00D92A51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唔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可以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好好＿＿＿＿</w:t>
            </w:r>
            <w:r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佢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="00D92A51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下屬，有時員工</w:t>
            </w:r>
            <w:r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都唔會聽佢話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。</w:t>
            </w:r>
          </w:p>
        </w:tc>
        <w:tc>
          <w:tcPr>
            <w:tcW w:w="1418" w:type="dxa"/>
          </w:tcPr>
          <w:p w14:paraId="0A70F5DE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lastRenderedPageBreak/>
              <w:t>叮囑</w:t>
            </w:r>
          </w:p>
        </w:tc>
        <w:tc>
          <w:tcPr>
            <w:tcW w:w="1348" w:type="dxa"/>
          </w:tcPr>
          <w:p w14:paraId="2A94FB7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整裝待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發</w:t>
            </w:r>
          </w:p>
        </w:tc>
        <w:tc>
          <w:tcPr>
            <w:tcW w:w="1418" w:type="dxa"/>
          </w:tcPr>
          <w:p w14:paraId="307F2E4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凌駕</w:t>
            </w:r>
          </w:p>
        </w:tc>
        <w:tc>
          <w:tcPr>
            <w:tcW w:w="1382" w:type="dxa"/>
          </w:tcPr>
          <w:p w14:paraId="1A1F999D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  <w:t>駕</w:t>
            </w:r>
            <w:r w:rsidRPr="00AB138E">
              <w:rPr>
                <w:rFonts w:asciiTheme="majorEastAsia" w:eastAsiaTheme="majorEastAsia" w:hAnsiTheme="majorEastAsia" w:cs="PMingLiU" w:hint="eastAsia"/>
                <w:b/>
                <w:color w:val="000000" w:themeColor="text1"/>
                <w:szCs w:val="24"/>
              </w:rPr>
              <w:t>馭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1D02CDD0" w14:textId="77777777" w:rsidTr="008D69DF">
        <w:trPr>
          <w:jc w:val="center"/>
        </w:trPr>
        <w:tc>
          <w:tcPr>
            <w:tcW w:w="457" w:type="dxa"/>
          </w:tcPr>
          <w:p w14:paraId="55A9A643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10</w:t>
            </w:r>
          </w:p>
        </w:tc>
        <w:tc>
          <w:tcPr>
            <w:tcW w:w="4536" w:type="dxa"/>
          </w:tcPr>
          <w:p w14:paraId="685C31B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爸爸叫我溫</w:t>
            </w:r>
            <w:r w:rsidR="00617829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書，同時媽媽又叫我練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小提琴，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攪到我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＿＿＿＿。</w:t>
            </w:r>
          </w:p>
        </w:tc>
        <w:tc>
          <w:tcPr>
            <w:tcW w:w="1418" w:type="dxa"/>
          </w:tcPr>
          <w:p w14:paraId="33ECA12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b/>
                <w:color w:val="000000" w:themeColor="text1"/>
                <w:szCs w:val="24"/>
              </w:rPr>
              <w:t>無所適</w:t>
            </w:r>
            <w:r w:rsidRPr="00AB138E">
              <w:rPr>
                <w:rFonts w:asciiTheme="majorEastAsia" w:eastAsiaTheme="majorEastAsia" w:hAnsiTheme="majorEastAsia" w:cs="MingLiU" w:hint="eastAsia"/>
                <w:b/>
                <w:color w:val="000000" w:themeColor="text1"/>
                <w:szCs w:val="24"/>
              </w:rPr>
              <w:t>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17EF6DA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Style w:val="key"/>
                <w:rFonts w:asciiTheme="majorEastAsia" w:eastAsiaTheme="majorEastAsia" w:hAnsiTheme="majorEastAsia" w:hint="eastAsia"/>
                <w:bCs/>
                <w:i/>
                <w:color w:val="000000" w:themeColor="text1"/>
                <w:szCs w:val="24"/>
              </w:rPr>
              <w:t>無法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無天</w:t>
            </w:r>
          </w:p>
        </w:tc>
        <w:tc>
          <w:tcPr>
            <w:tcW w:w="1418" w:type="dxa"/>
          </w:tcPr>
          <w:p w14:paraId="574E4548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607BD0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不知進退</w:t>
            </w:r>
          </w:p>
        </w:tc>
        <w:tc>
          <w:tcPr>
            <w:tcW w:w="1382" w:type="dxa"/>
          </w:tcPr>
          <w:p w14:paraId="70C4BC0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爭先恐後</w:t>
            </w:r>
          </w:p>
          <w:p w14:paraId="466EA02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BF4D28" w:rsidRPr="00AB138E" w14:paraId="0191F19F" w14:textId="77777777" w:rsidTr="008D69DF">
        <w:trPr>
          <w:jc w:val="center"/>
        </w:trPr>
        <w:tc>
          <w:tcPr>
            <w:tcW w:w="457" w:type="dxa"/>
          </w:tcPr>
          <w:p w14:paraId="0F9E6FA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4536" w:type="dxa"/>
          </w:tcPr>
          <w:p w14:paraId="4C2DC091" w14:textId="77777777" w:rsidR="00BF4D28" w:rsidRPr="00AB138E" w:rsidRDefault="00BF4D28" w:rsidP="00617829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姐姐本來買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唔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到演唱會</w:t>
            </w:r>
            <w:r w:rsidR="00617829" w:rsidRPr="00617829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飛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，後來因為朋友有事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去唔到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演唱會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而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讓</w:t>
            </w:r>
            <w:r w:rsidRPr="00331838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咗</w:t>
            </w:r>
            <w:r w:rsidR="00617829" w:rsidRPr="00617829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張飛</w:t>
            </w:r>
            <w:r w:rsidRPr="00331838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俾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佢，姐姐今次</w:t>
            </w:r>
            <w:r w:rsidR="00617829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真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係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喇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。</w:t>
            </w:r>
          </w:p>
        </w:tc>
        <w:tc>
          <w:tcPr>
            <w:tcW w:w="1418" w:type="dxa"/>
          </w:tcPr>
          <w:p w14:paraId="12415A4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執手尾</w:t>
            </w:r>
          </w:p>
        </w:tc>
        <w:tc>
          <w:tcPr>
            <w:tcW w:w="1348" w:type="dxa"/>
          </w:tcPr>
          <w:p w14:paraId="703173AA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296CE9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走</w:t>
            </w: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寶</w:t>
            </w:r>
          </w:p>
        </w:tc>
        <w:tc>
          <w:tcPr>
            <w:tcW w:w="1418" w:type="dxa"/>
          </w:tcPr>
          <w:p w14:paraId="342F3619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執死雞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82" w:type="dxa"/>
          </w:tcPr>
          <w:p w14:paraId="123B21F2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拍心口</w:t>
            </w:r>
          </w:p>
        </w:tc>
      </w:tr>
      <w:tr w:rsidR="00BF4D28" w:rsidRPr="00AB138E" w14:paraId="5830CEFC" w14:textId="77777777" w:rsidTr="008D69DF">
        <w:trPr>
          <w:jc w:val="center"/>
        </w:trPr>
        <w:tc>
          <w:tcPr>
            <w:tcW w:w="457" w:type="dxa"/>
          </w:tcPr>
          <w:p w14:paraId="56EF16C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12</w:t>
            </w:r>
          </w:p>
        </w:tc>
        <w:tc>
          <w:tcPr>
            <w:tcW w:w="4536" w:type="dxa"/>
          </w:tcPr>
          <w:p w14:paraId="2D49F570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佢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出身寒微，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屋企好窮，但佢冇因為環境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＿＿＿＿而放棄夢想，最終成為一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個</w:t>
            </w:r>
            <w:r w:rsidR="00617829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好出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名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建築師。</w:t>
            </w:r>
          </w:p>
        </w:tc>
        <w:tc>
          <w:tcPr>
            <w:tcW w:w="1418" w:type="dxa"/>
          </w:tcPr>
          <w:p w14:paraId="0959958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制肘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348" w:type="dxa"/>
          </w:tcPr>
          <w:p w14:paraId="4CC9BBE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框架</w:t>
            </w:r>
          </w:p>
        </w:tc>
        <w:tc>
          <w:tcPr>
            <w:tcW w:w="1418" w:type="dxa"/>
          </w:tcPr>
          <w:p w14:paraId="723A4350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編制</w:t>
            </w:r>
          </w:p>
        </w:tc>
        <w:tc>
          <w:tcPr>
            <w:tcW w:w="1382" w:type="dxa"/>
          </w:tcPr>
          <w:p w14:paraId="40354F52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利</w:t>
            </w: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szCs w:val="24"/>
              </w:rPr>
              <w:t>用</w:t>
            </w:r>
          </w:p>
        </w:tc>
      </w:tr>
      <w:tr w:rsidR="00BF4D28" w:rsidRPr="00AB138E" w14:paraId="600731DC" w14:textId="77777777" w:rsidTr="008D69DF">
        <w:trPr>
          <w:jc w:val="center"/>
        </w:trPr>
        <w:tc>
          <w:tcPr>
            <w:tcW w:w="457" w:type="dxa"/>
          </w:tcPr>
          <w:p w14:paraId="63817D59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13</w:t>
            </w:r>
          </w:p>
        </w:tc>
        <w:tc>
          <w:tcPr>
            <w:tcW w:w="4536" w:type="dxa"/>
          </w:tcPr>
          <w:p w14:paraId="79B2BD6F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佢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年紀輕輕就</w:t>
            </w:r>
            <w:r w:rsidRPr="008A4E87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喺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世界級舞蹈比賽獲得大獎，相信只要再多加磨練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佢一定能夠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有＿＿＿</w:t>
            </w:r>
            <w:r w:rsidRPr="00F67EF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成就。</w:t>
            </w:r>
          </w:p>
        </w:tc>
        <w:tc>
          <w:tcPr>
            <w:tcW w:w="1418" w:type="dxa"/>
          </w:tcPr>
          <w:p w14:paraId="591A4010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演出</w:t>
            </w:r>
          </w:p>
        </w:tc>
        <w:tc>
          <w:tcPr>
            <w:tcW w:w="1348" w:type="dxa"/>
          </w:tcPr>
          <w:p w14:paraId="5F187FA6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="Times New Roman" w:eastAsiaTheme="majorEastAsia" w:hAnsi="Times New Roman" w:cs="Times New Roman"/>
                <w:i/>
                <w:color w:val="000000" w:themeColor="text1"/>
                <w:szCs w:val="24"/>
              </w:rPr>
            </w:pPr>
            <w:r w:rsidRPr="00AB138E">
              <w:rPr>
                <w:rFonts w:ascii="Times New Roman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  <w:t>精</w:t>
            </w:r>
            <w:r w:rsidRPr="00AB138E">
              <w:rPr>
                <w:rFonts w:ascii="Times New Roman" w:eastAsia="MingLiU" w:hAnsi="Times New Roman" w:cs="Times New Roman"/>
                <w:i/>
                <w:color w:val="000000" w:themeColor="text1"/>
                <w:szCs w:val="24"/>
                <w:shd w:val="clear" w:color="auto" w:fill="FFFFFF"/>
              </w:rPr>
              <w:t>采</w:t>
            </w:r>
          </w:p>
        </w:tc>
        <w:tc>
          <w:tcPr>
            <w:tcW w:w="1418" w:type="dxa"/>
          </w:tcPr>
          <w:p w14:paraId="49E5FB57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黨羽</w:t>
            </w:r>
          </w:p>
        </w:tc>
        <w:tc>
          <w:tcPr>
            <w:tcW w:w="1382" w:type="dxa"/>
          </w:tcPr>
          <w:p w14:paraId="16E811FF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斐然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B032B56" w14:textId="77777777" w:rsidTr="008D69DF">
        <w:trPr>
          <w:jc w:val="center"/>
        </w:trPr>
        <w:tc>
          <w:tcPr>
            <w:tcW w:w="457" w:type="dxa"/>
          </w:tcPr>
          <w:p w14:paraId="0F10B70A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14</w:t>
            </w:r>
          </w:p>
        </w:tc>
        <w:tc>
          <w:tcPr>
            <w:tcW w:w="4536" w:type="dxa"/>
          </w:tcPr>
          <w:p w14:paraId="0F4AC69D" w14:textId="77777777" w:rsidR="00BF4D28" w:rsidRPr="00AB138E" w:rsidRDefault="00157DA0" w:rsidP="008D69DF">
            <w:pPr>
              <w:pStyle w:val="ListParagraph"/>
              <w:ind w:leftChars="0" w:left="120" w:hangingChars="50" w:hanging="12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盡管我</w:t>
            </w:r>
            <w:r w:rsidR="009E4353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哋嘅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想法</w:t>
            </w:r>
            <w:r w:rsidR="009E4353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唔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一致，但只要我</w:t>
            </w:r>
            <w:r w:rsidR="00630ABB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哋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抱住＿＿＿＿</w:t>
            </w:r>
            <w:r w:rsidR="00630ABB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心態，我們一定</w:t>
            </w:r>
            <w:r w:rsidR="00630ABB"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可以</w:t>
            </w:r>
            <w:r w:rsidRPr="008D69D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好好合作。</w:t>
            </w:r>
          </w:p>
        </w:tc>
        <w:tc>
          <w:tcPr>
            <w:tcW w:w="1418" w:type="dxa"/>
          </w:tcPr>
          <w:p w14:paraId="42B22F8E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出生入死</w:t>
            </w:r>
          </w:p>
        </w:tc>
        <w:tc>
          <w:tcPr>
            <w:tcW w:w="1348" w:type="dxa"/>
          </w:tcPr>
          <w:p w14:paraId="48D72F1B" w14:textId="77777777" w:rsidR="00BF4D28" w:rsidRPr="00AB138E" w:rsidRDefault="0039129C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hyperlink r:id="rId10" w:tgtFrame="_blank" w:history="1">
              <w:r w:rsidR="00BF4D28" w:rsidRPr="00AB138E">
                <w:rPr>
                  <w:rStyle w:val="Hyperlink"/>
                  <w:rFonts w:asciiTheme="majorEastAsia" w:eastAsiaTheme="majorEastAsia" w:hAnsiTheme="majorEastAsia" w:cs="Arial"/>
                  <w:i/>
                  <w:color w:val="000000" w:themeColor="text1"/>
                  <w:szCs w:val="24"/>
                  <w:u w:val="none"/>
                </w:rPr>
                <w:t>大同小異</w:t>
              </w:r>
            </w:hyperlink>
          </w:p>
        </w:tc>
        <w:tc>
          <w:tcPr>
            <w:tcW w:w="1418" w:type="dxa"/>
          </w:tcPr>
          <w:p w14:paraId="0236F475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大公無私</w:t>
            </w:r>
          </w:p>
        </w:tc>
        <w:tc>
          <w:tcPr>
            <w:tcW w:w="1382" w:type="dxa"/>
          </w:tcPr>
          <w:p w14:paraId="114CD139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求同存異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</w:tr>
      <w:tr w:rsidR="00BF4D28" w:rsidRPr="00AB138E" w14:paraId="4A0802AD" w14:textId="77777777" w:rsidTr="008D69DF">
        <w:trPr>
          <w:jc w:val="center"/>
        </w:trPr>
        <w:tc>
          <w:tcPr>
            <w:tcW w:w="457" w:type="dxa"/>
          </w:tcPr>
          <w:p w14:paraId="53A2527D" w14:textId="77777777" w:rsidR="00BF4D28" w:rsidRPr="00AB138E" w:rsidRDefault="00BF4D28" w:rsidP="00577D92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15</w:t>
            </w:r>
          </w:p>
        </w:tc>
        <w:tc>
          <w:tcPr>
            <w:tcW w:w="4536" w:type="dxa"/>
          </w:tcPr>
          <w:p w14:paraId="154373DB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你</w:t>
            </w:r>
            <w:r w:rsidRPr="00A5145B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哋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兩個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一唱一和，以為我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唔知道你</w:t>
            </w:r>
            <w:r w:rsidRPr="00CA7CCC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哋</w:t>
            </w:r>
            <w:r w:rsidRPr="00BE1E5F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喺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度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＿＿＿＿</w:t>
            </w:r>
            <w:r w:rsidR="008A46CC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咩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？我</w:t>
            </w:r>
            <w:r w:rsidR="008A46CC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先唔會上當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！</w:t>
            </w:r>
          </w:p>
        </w:tc>
        <w:tc>
          <w:tcPr>
            <w:tcW w:w="1418" w:type="dxa"/>
          </w:tcPr>
          <w:p w14:paraId="57C0685B" w14:textId="77777777" w:rsidR="00BF4D28" w:rsidRPr="00AB138E" w:rsidRDefault="00BF4D28" w:rsidP="002B2226">
            <w:pPr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食死貓</w:t>
            </w:r>
          </w:p>
        </w:tc>
        <w:tc>
          <w:tcPr>
            <w:tcW w:w="1348" w:type="dxa"/>
          </w:tcPr>
          <w:p w14:paraId="0B70560F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扯貓尾</w:t>
            </w:r>
            <w:r w:rsidR="008D69DF">
              <w:rPr>
                <w:rFonts w:asciiTheme="majorEastAsia" w:eastAsiaTheme="majorEastAsia" w:hAnsiTheme="majorEastAsia" w:hint="eastAsia"/>
                <w:b/>
                <w:color w:val="000000"/>
                <w:szCs w:val="24"/>
              </w:rPr>
              <w:t>*</w:t>
            </w:r>
          </w:p>
        </w:tc>
        <w:tc>
          <w:tcPr>
            <w:tcW w:w="1418" w:type="dxa"/>
          </w:tcPr>
          <w:p w14:paraId="6FA23F9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諗計仔</w:t>
            </w:r>
          </w:p>
        </w:tc>
        <w:tc>
          <w:tcPr>
            <w:tcW w:w="1382" w:type="dxa"/>
          </w:tcPr>
          <w:p w14:paraId="3E6F2C6C" w14:textId="77777777" w:rsidR="00BF4D28" w:rsidRPr="00AB138E" w:rsidRDefault="00BF4D28" w:rsidP="002B2226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頂心衫</w:t>
            </w:r>
          </w:p>
        </w:tc>
      </w:tr>
    </w:tbl>
    <w:p w14:paraId="305B7FB7" w14:textId="77777777" w:rsidR="008104BA" w:rsidRDefault="008104BA" w:rsidP="00800E08">
      <w:pPr>
        <w:rPr>
          <w:color w:val="000000" w:themeColor="text1"/>
        </w:rPr>
      </w:pPr>
    </w:p>
    <w:p w14:paraId="413F534A" w14:textId="77777777" w:rsidR="00CD7AD3" w:rsidRPr="00800E08" w:rsidRDefault="00800E08" w:rsidP="00800E08">
      <w:pPr>
        <w:pStyle w:val="ListParagraph"/>
        <w:numPr>
          <w:ilvl w:val="0"/>
          <w:numId w:val="1"/>
        </w:numPr>
        <w:ind w:leftChars="0"/>
        <w:rPr>
          <w:rFonts w:ascii="MingLiU" w:eastAsia="MingLiU" w:hAnsi="MingLiU" w:cs="MingLiU"/>
          <w:color w:val="222222"/>
          <w:szCs w:val="24"/>
          <w:shd w:val="clear" w:color="auto" w:fill="FFFFFF"/>
        </w:rPr>
      </w:pPr>
      <w:r w:rsidRPr="00800E08">
        <w:rPr>
          <w:rFonts w:ascii="Calibri" w:hAnsi="Calibri" w:cs="Calibri"/>
          <w:b/>
          <w:color w:val="222222"/>
          <w:sz w:val="28"/>
          <w:szCs w:val="28"/>
          <w:u w:val="single"/>
          <w:shd w:val="clear" w:color="auto" w:fill="FFFFFF"/>
        </w:rPr>
        <w:t>詞語釋</w:t>
      </w:r>
      <w:r w:rsidRPr="00800E08">
        <w:rPr>
          <w:rFonts w:ascii="MingLiU" w:eastAsia="MingLiU" w:hAnsi="MingLiU" w:cs="MingLiU" w:hint="eastAsia"/>
          <w:b/>
          <w:color w:val="222222"/>
          <w:sz w:val="28"/>
          <w:szCs w:val="28"/>
          <w:u w:val="single"/>
          <w:shd w:val="clear" w:color="auto" w:fill="FFFFFF"/>
        </w:rPr>
        <w:t>意</w:t>
      </w:r>
    </w:p>
    <w:p w14:paraId="356B267C" w14:textId="77777777" w:rsidR="00AB138E" w:rsidRDefault="00181FF8" w:rsidP="00385B15">
      <w:pPr>
        <w:pStyle w:val="ListParagraph"/>
        <w:ind w:leftChars="0" w:left="360"/>
        <w:rPr>
          <w:rFonts w:asciiTheme="majorEastAsia" w:eastAsiaTheme="majorEastAsia" w:hAnsiTheme="majorEastAsia" w:cs="MingLiU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Part A: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br/>
      </w:r>
      <w:r w:rsidR="00800E08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測試員: 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而家我會讀啲詞語俾你聽，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請你解釋下佢地</w:t>
      </w:r>
      <w:r w:rsidR="00792B8F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意思或者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講下佢地點用，請你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講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得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詳細啲。例如我要你解釋「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」依個詞語，你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可以話「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」係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用黎形容人嘅感受</w:t>
      </w:r>
      <w:r w:rsidR="00AA4671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，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」姐係指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因為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失敗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  <w:shd w:val="clear" w:color="auto" w:fill="FFFFFF"/>
        </w:rPr>
        <w:t>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難</w:t>
      </w:r>
      <w:r w:rsidR="00AA4671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攪到</w:t>
      </w:r>
      <w:r w:rsidR="00AA4671" w:rsidRPr="005174FF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冇晒</w:t>
      </w:r>
      <w:r w:rsidR="00AA4671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鬥志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。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AA4671" w:rsidRPr="005174FF">
        <w:rPr>
          <w:rFonts w:asciiTheme="majorEastAsia" w:eastAsiaTheme="majorEastAsia" w:hAnsiTheme="majorEastAsia" w:cs="Arial"/>
          <w:color w:val="000000" w:themeColor="text1"/>
          <w:szCs w:val="24"/>
        </w:rPr>
        <w:t>灰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</w:rPr>
        <w:t>心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AA4671" w:rsidRPr="005174FF">
        <w:rPr>
          <w:rFonts w:asciiTheme="majorEastAsia" w:eastAsiaTheme="majorEastAsia" w:hAnsiTheme="majorEastAsia" w:cs="MingLiU" w:hint="eastAsia"/>
          <w:color w:val="000000" w:themeColor="text1"/>
          <w:szCs w:val="24"/>
          <w:shd w:val="clear" w:color="auto" w:fill="FFFFFF"/>
        </w:rPr>
        <w:t>嘅近義詞包括</w:t>
      </w:r>
      <w:hyperlink r:id="rId11" w:tgtFrame="_blank" w:history="1">
        <w:r w:rsidR="00AA4671" w:rsidRPr="00077664">
          <w:rPr>
            <w:rStyle w:val="Hyperlink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失望</w:t>
        </w:r>
      </w:hyperlink>
      <w:r w:rsidR="00AA4671" w:rsidRPr="00077664">
        <w:rPr>
          <w:rFonts w:asciiTheme="majorEastAsia" w:eastAsiaTheme="majorEastAsia" w:hAnsiTheme="majorEastAsia" w:cs="Arial" w:hint="eastAsia"/>
          <w:color w:val="000000" w:themeColor="text1"/>
          <w:szCs w:val="24"/>
          <w:shd w:val="clear" w:color="auto" w:fill="FFFFFF"/>
        </w:rPr>
        <w:t>同埋</w:t>
      </w:r>
      <w:hyperlink r:id="rId12" w:tgtFrame="_blank" w:history="1">
        <w:r w:rsidR="00AA4671" w:rsidRPr="00077664">
          <w:rPr>
            <w:rStyle w:val="Hyperlink"/>
            <w:rFonts w:asciiTheme="majorEastAsia" w:eastAsiaTheme="majorEastAsia" w:hAnsiTheme="majorEastAsia" w:cs="Arial"/>
            <w:color w:val="000000" w:themeColor="text1"/>
            <w:szCs w:val="24"/>
            <w:u w:val="none"/>
            <w:shd w:val="clear" w:color="auto" w:fill="FFFFFF"/>
          </w:rPr>
          <w:t>氣餒</w:t>
        </w:r>
      </w:hyperlink>
      <w:r w:rsidR="00AA4671" w:rsidRPr="00077664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p w14:paraId="6AB02C66" w14:textId="77777777" w:rsidR="00603C9C" w:rsidRPr="00DC6A9C" w:rsidRDefault="00603C9C" w:rsidP="00385B15">
      <w:pPr>
        <w:pStyle w:val="ListParagraph"/>
        <w:ind w:leftChars="0" w:left="360"/>
        <w:rPr>
          <w:rFonts w:ascii="MingLiU" w:eastAsia="MingLiU" w:hAnsi="MingLiU" w:cs="MingLiU"/>
          <w:color w:val="000000" w:themeColor="text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"/>
        <w:gridCol w:w="1477"/>
        <w:gridCol w:w="6904"/>
      </w:tblGrid>
      <w:tr w:rsidR="00CD7AD3" w:rsidRPr="00AB138E" w14:paraId="465C43D8" w14:textId="77777777" w:rsidTr="00AA4671">
        <w:tc>
          <w:tcPr>
            <w:tcW w:w="1014" w:type="dxa"/>
          </w:tcPr>
          <w:p w14:paraId="03A43E98" w14:textId="77777777" w:rsidR="00385B15" w:rsidRPr="00AB138E" w:rsidRDefault="00385B15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  <w:tc>
          <w:tcPr>
            <w:tcW w:w="1493" w:type="dxa"/>
          </w:tcPr>
          <w:p w14:paraId="4F01F228" w14:textId="77777777" w:rsidR="00385B15" w:rsidRPr="00AB138E" w:rsidRDefault="00385B15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Stimulus</w:t>
            </w:r>
          </w:p>
        </w:tc>
        <w:tc>
          <w:tcPr>
            <w:tcW w:w="7095" w:type="dxa"/>
          </w:tcPr>
          <w:p w14:paraId="18B3D76E" w14:textId="77777777" w:rsidR="00385B15" w:rsidRPr="00AB138E" w:rsidRDefault="00CD7AD3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Explanation</w:t>
            </w:r>
          </w:p>
        </w:tc>
      </w:tr>
      <w:tr w:rsidR="00AA4671" w:rsidRPr="00AB138E" w14:paraId="72561BA9" w14:textId="77777777" w:rsidTr="00AA4671">
        <w:tc>
          <w:tcPr>
            <w:tcW w:w="1014" w:type="dxa"/>
          </w:tcPr>
          <w:p w14:paraId="5CA387BD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1 </w:t>
            </w:r>
          </w:p>
        </w:tc>
        <w:tc>
          <w:tcPr>
            <w:tcW w:w="1493" w:type="dxa"/>
          </w:tcPr>
          <w:p w14:paraId="089B4870" w14:textId="77777777" w:rsidR="00AA4671" w:rsidRPr="00B64AC0" w:rsidRDefault="00AA4671" w:rsidP="002B2226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榜樣</w:t>
            </w:r>
          </w:p>
        </w:tc>
        <w:tc>
          <w:tcPr>
            <w:tcW w:w="7095" w:type="dxa"/>
          </w:tcPr>
          <w:p w14:paraId="48369DF2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AA4671" w:rsidRPr="00AB138E" w14:paraId="7A74CA4D" w14:textId="77777777" w:rsidTr="00AA4671">
        <w:tc>
          <w:tcPr>
            <w:tcW w:w="1014" w:type="dxa"/>
          </w:tcPr>
          <w:p w14:paraId="6C701EEC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493" w:type="dxa"/>
          </w:tcPr>
          <w:p w14:paraId="245F3FBE" w14:textId="77777777" w:rsidR="00AA4671" w:rsidRPr="00B64AC0" w:rsidRDefault="00AA4671" w:rsidP="002B2226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一視同仁</w:t>
            </w:r>
          </w:p>
        </w:tc>
        <w:tc>
          <w:tcPr>
            <w:tcW w:w="7095" w:type="dxa"/>
          </w:tcPr>
          <w:p w14:paraId="751D272C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AA4671" w:rsidRPr="00AB138E" w14:paraId="32332563" w14:textId="77777777" w:rsidTr="00AA4671">
        <w:tc>
          <w:tcPr>
            <w:tcW w:w="1014" w:type="dxa"/>
          </w:tcPr>
          <w:p w14:paraId="6D81EDF9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493" w:type="dxa"/>
          </w:tcPr>
          <w:p w14:paraId="2C9348FE" w14:textId="77777777" w:rsidR="00AA4671" w:rsidRPr="00B64AC0" w:rsidRDefault="00AA4671" w:rsidP="00AB138E">
            <w:pPr>
              <w:spacing w:line="276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4"/>
              </w:rPr>
            </w:pPr>
            <w:r w:rsidRPr="00B64AC0">
              <w:rPr>
                <w:rFonts w:asciiTheme="minorEastAsia" w:hAnsiTheme="minorEastAsia" w:cs="Times New Roman"/>
                <w:color w:val="000000" w:themeColor="text1"/>
                <w:szCs w:val="24"/>
              </w:rPr>
              <w:t>燉冬菇</w:t>
            </w:r>
          </w:p>
        </w:tc>
        <w:tc>
          <w:tcPr>
            <w:tcW w:w="7095" w:type="dxa"/>
          </w:tcPr>
          <w:p w14:paraId="29640287" w14:textId="77777777" w:rsidR="00B64AC0" w:rsidRPr="00567A77" w:rsidRDefault="00B64AC0" w:rsidP="00B64AC0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與工作/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職位有關 (1)</w:t>
            </w:r>
          </w:p>
          <w:p w14:paraId="7CC1CF1A" w14:textId="77777777" w:rsidR="00AA4671" w:rsidRPr="00567A77" w:rsidRDefault="00B64AC0" w:rsidP="00B64AC0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有</w:t>
            </w:r>
            <w:r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降級</w:t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意思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AA4671" w:rsidRPr="00AB138E" w14:paraId="0CD18D28" w14:textId="77777777" w:rsidTr="00AA4671">
        <w:tc>
          <w:tcPr>
            <w:tcW w:w="1014" w:type="dxa"/>
          </w:tcPr>
          <w:p w14:paraId="6F2E1410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493" w:type="dxa"/>
          </w:tcPr>
          <w:p w14:paraId="55C4A67E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陪審團</w:t>
            </w:r>
          </w:p>
        </w:tc>
        <w:tc>
          <w:tcPr>
            <w:tcW w:w="7095" w:type="dxa"/>
          </w:tcPr>
          <w:p w14:paraId="74341333" w14:textId="77777777" w:rsidR="00AA4671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與</w:t>
            </w:r>
            <w:r w:rsidR="00B70709" w:rsidRPr="00567A77">
              <w:rPr>
                <w:rFonts w:ascii="PMingLiU" w:eastAsia="PMingLiU" w:hAnsi="PMingLiU" w:hint="eastAsia"/>
                <w:color w:val="000000"/>
                <w:szCs w:val="24"/>
              </w:rPr>
              <w:t>法庭有關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="00B70709" w:rsidRPr="00567A77">
              <w:rPr>
                <w:rFonts w:ascii="PMingLiU" w:eastAsia="PMingLiU" w:hAnsi="PMingLiU" w:hint="eastAsia"/>
                <w:color w:val="000000"/>
                <w:szCs w:val="24"/>
              </w:rPr>
              <w:t xml:space="preserve">(1) </w:t>
            </w:r>
            <w:r w:rsidR="00B70709" w:rsidRPr="00567A77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由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普通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公民組成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. 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非職業審判人員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 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br/>
              <w:t>案件審判工作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/案件審判工作/對</w:t>
            </w:r>
            <w:r w:rsidR="00B70709"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審判</w:t>
            </w:r>
            <w:r w:rsidR="00B70709"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結果有影響 (1)</w:t>
            </w:r>
          </w:p>
        </w:tc>
      </w:tr>
      <w:tr w:rsidR="00AA4671" w:rsidRPr="00AB138E" w14:paraId="7EEA4B15" w14:textId="77777777" w:rsidTr="00AA4671">
        <w:tc>
          <w:tcPr>
            <w:tcW w:w="1014" w:type="dxa"/>
          </w:tcPr>
          <w:p w14:paraId="5E20F44C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493" w:type="dxa"/>
          </w:tcPr>
          <w:p w14:paraId="3148ED5D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鋤強扶弱</w:t>
            </w:r>
          </w:p>
        </w:tc>
        <w:tc>
          <w:tcPr>
            <w:tcW w:w="7095" w:type="dxa"/>
          </w:tcPr>
          <w:p w14:paraId="55C6D5E3" w14:textId="77777777" w:rsidR="00B64AC0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對抗強勢, 如有錢財有權力的人 (1)</w:t>
            </w:r>
          </w:p>
          <w:p w14:paraId="48083BC8" w14:textId="77777777" w:rsidR="00AA4671" w:rsidRPr="00567A77" w:rsidRDefault="00B64AC0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幫助弱者/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弱勢社群 (1)</w:t>
            </w:r>
          </w:p>
        </w:tc>
      </w:tr>
      <w:tr w:rsidR="00AA4671" w:rsidRPr="00AB138E" w14:paraId="02494345" w14:textId="77777777" w:rsidTr="00AA4671">
        <w:tc>
          <w:tcPr>
            <w:tcW w:w="1014" w:type="dxa"/>
          </w:tcPr>
          <w:p w14:paraId="7D4F6640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lastRenderedPageBreak/>
              <w:t>6</w:t>
            </w:r>
          </w:p>
        </w:tc>
        <w:tc>
          <w:tcPr>
            <w:tcW w:w="1493" w:type="dxa"/>
          </w:tcPr>
          <w:p w14:paraId="6A12AEBE" w14:textId="77777777" w:rsidR="00AA4671" w:rsidRPr="00AB138E" w:rsidRDefault="00AA4671" w:rsidP="00AB138E">
            <w:pPr>
              <w:spacing w:line="276" w:lineRule="auto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篤背脊</w:t>
            </w:r>
          </w:p>
        </w:tc>
        <w:tc>
          <w:tcPr>
            <w:tcW w:w="7095" w:type="dxa"/>
          </w:tcPr>
          <w:p w14:paraId="69C694D9" w14:textId="77777777" w:rsidR="00567A77" w:rsidRPr="00567A77" w:rsidRDefault="00567A77" w:rsidP="00567A77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背著別人進行/ 秘密地進行/ 別人不知情底下 (1)</w:t>
            </w:r>
            <w:r w:rsidRPr="00567A77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講</w:t>
            </w:r>
            <w:r w:rsidRPr="00567A77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壞話</w:t>
            </w:r>
            <w:r w:rsidRPr="00567A7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打小報告 (1)</w:t>
            </w:r>
          </w:p>
        </w:tc>
      </w:tr>
      <w:tr w:rsidR="00AA4671" w:rsidRPr="00AB138E" w14:paraId="31A40AFA" w14:textId="77777777" w:rsidTr="00AA4671">
        <w:tc>
          <w:tcPr>
            <w:tcW w:w="1014" w:type="dxa"/>
          </w:tcPr>
          <w:p w14:paraId="4FA659E6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7 </w:t>
            </w:r>
          </w:p>
        </w:tc>
        <w:tc>
          <w:tcPr>
            <w:tcW w:w="1493" w:type="dxa"/>
          </w:tcPr>
          <w:p w14:paraId="3BD3B05D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特赦</w:t>
            </w:r>
          </w:p>
        </w:tc>
        <w:tc>
          <w:tcPr>
            <w:tcW w:w="7095" w:type="dxa"/>
          </w:tcPr>
          <w:p w14:paraId="4321A82B" w14:textId="77777777" w:rsidR="000B0E6C" w:rsidRDefault="000B0E6C" w:rsidP="000B0E6C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有特別原因下 </w:t>
            </w:r>
            <w:r w:rsidRPr="00567A77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  <w:p w14:paraId="7D3D3EED" w14:textId="77777777" w:rsidR="00AA4671" w:rsidRPr="00AB138E" w:rsidRDefault="000B0E6C" w:rsidP="000B0E6C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對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某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犯人減輕或免除刑罰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AA4671" w:rsidRPr="00AB138E" w14:paraId="3F48181A" w14:textId="77777777" w:rsidTr="00AA4671">
        <w:tc>
          <w:tcPr>
            <w:tcW w:w="1014" w:type="dxa"/>
          </w:tcPr>
          <w:p w14:paraId="7D45DC7A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493" w:type="dxa"/>
          </w:tcPr>
          <w:p w14:paraId="7C283558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熙來攘往</w:t>
            </w:r>
          </w:p>
        </w:tc>
        <w:tc>
          <w:tcPr>
            <w:tcW w:w="7095" w:type="dxa"/>
          </w:tcPr>
          <w:p w14:paraId="2D936915" w14:textId="77777777" w:rsidR="00AA4671" w:rsidRPr="000929B3" w:rsidRDefault="00680A23" w:rsidP="00AB138E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人</w:t>
            </w:r>
            <w:r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多</w:t>
            </w:r>
            <w:r w:rsidRPr="000929B3">
              <w:rPr>
                <w:rFonts w:ascii="MingLiU" w:eastAsia="MingLiU" w:hAnsi="MingLiU" w:cs="MingLiU" w:hint="eastAsia"/>
                <w:color w:val="000000" w:themeColor="text1"/>
                <w:szCs w:val="24"/>
                <w:shd w:val="clear" w:color="auto" w:fill="FFFFFF"/>
              </w:rPr>
              <w:t>擠</w:t>
            </w:r>
            <w:r w:rsidRPr="000929B3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擁</w:t>
            </w:r>
            <w:r w:rsidR="00D63FD0"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0929B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0B3304B4" w14:textId="77777777" w:rsidR="00680A23" w:rsidRPr="00D43765" w:rsidRDefault="00680A23" w:rsidP="00AB138E">
            <w:pPr>
              <w:spacing w:line="276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0929B3">
              <w:rPr>
                <w:rFonts w:ascii="Arial" w:hAnsi="Arial" w:cs="Arial"/>
                <w:color w:val="000000" w:themeColor="text1"/>
                <w:szCs w:val="24"/>
                <w:shd w:val="clear" w:color="auto" w:fill="FFFFFF"/>
              </w:rPr>
              <w:t>熱</w:t>
            </w:r>
            <w:r w:rsidRPr="000929B3">
              <w:rPr>
                <w:rFonts w:ascii="MingLiU" w:eastAsia="MingLiU" w:hAnsi="MingLiU" w:cs="MingLiU" w:hint="eastAsia"/>
                <w:color w:val="000000" w:themeColor="text1"/>
                <w:szCs w:val="24"/>
                <w:shd w:val="clear" w:color="auto" w:fill="FFFFFF"/>
              </w:rPr>
              <w:t>鬧 (1)</w:t>
            </w:r>
          </w:p>
        </w:tc>
      </w:tr>
      <w:tr w:rsidR="00AA4671" w:rsidRPr="00AB138E" w14:paraId="096CD67A" w14:textId="77777777" w:rsidTr="00AA4671">
        <w:tc>
          <w:tcPr>
            <w:tcW w:w="1014" w:type="dxa"/>
          </w:tcPr>
          <w:p w14:paraId="4BD16573" w14:textId="77777777" w:rsidR="00AA4671" w:rsidRPr="00AB138E" w:rsidRDefault="00AA4671" w:rsidP="002B2226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9 </w:t>
            </w:r>
          </w:p>
        </w:tc>
        <w:tc>
          <w:tcPr>
            <w:tcW w:w="1493" w:type="dxa"/>
          </w:tcPr>
          <w:p w14:paraId="3B2DDBF9" w14:textId="77777777" w:rsidR="00AA4671" w:rsidRPr="00AB138E" w:rsidRDefault="00AA4671" w:rsidP="00AB138E">
            <w:pPr>
              <w:pStyle w:val="ListParagraph"/>
              <w:spacing w:line="276" w:lineRule="auto"/>
              <w:ind w:leftChars="0" w:left="0"/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爛尾</w:t>
            </w:r>
          </w:p>
        </w:tc>
        <w:tc>
          <w:tcPr>
            <w:tcW w:w="7095" w:type="dxa"/>
          </w:tcPr>
          <w:p w14:paraId="695CA836" w14:textId="77777777" w:rsidR="00D63FD0" w:rsidRPr="00D43765" w:rsidRDefault="00D63FD0" w:rsidP="00AB138E">
            <w:pPr>
              <w:pStyle w:val="ListParagraph"/>
              <w:spacing w:line="276" w:lineRule="auto"/>
              <w:ind w:leftChars="0" w:left="0"/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與開始時的情況有對比, </w:t>
            </w: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結</w:t>
            </w: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尾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較差 (1)</w:t>
            </w:r>
          </w:p>
          <w:p w14:paraId="22AE07C5" w14:textId="77777777" w:rsidR="00AA4671" w:rsidRPr="00D43765" w:rsidRDefault="004C100A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結束時</w:t>
            </w:r>
            <w:r w:rsidR="00D63FD0"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草草收場</w:t>
            </w:r>
            <w:r w:rsidR="00D63FD0"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/ </w:t>
            </w:r>
            <w:r w:rsidR="00D63FD0"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交代不清楚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/ 不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>完整等</w:t>
            </w:r>
            <w:r w:rsidR="00D63FD0"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 (1)</w:t>
            </w:r>
          </w:p>
        </w:tc>
      </w:tr>
      <w:tr w:rsidR="009E7E12" w:rsidRPr="00AB138E" w14:paraId="13C991EB" w14:textId="77777777" w:rsidTr="00AA4671">
        <w:tc>
          <w:tcPr>
            <w:tcW w:w="1014" w:type="dxa"/>
          </w:tcPr>
          <w:p w14:paraId="2F6CCBDB" w14:textId="77777777" w:rsidR="009E7E12" w:rsidRPr="00AB138E" w:rsidRDefault="009E7E12" w:rsidP="00AA4671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0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93" w:type="dxa"/>
          </w:tcPr>
          <w:p w14:paraId="7BD5599C" w14:textId="77777777" w:rsidR="009E7E12" w:rsidRPr="005A3DED" w:rsidRDefault="009E7E12" w:rsidP="00BA06D5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假公濟私</w:t>
            </w:r>
          </w:p>
        </w:tc>
        <w:tc>
          <w:tcPr>
            <w:tcW w:w="7095" w:type="dxa"/>
          </w:tcPr>
          <w:p w14:paraId="42DBB9B2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用公家名義, 如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 xml:space="preserve">工作上嘅特權和地位 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026FBD9B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謀取個人利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益 (1)</w:t>
            </w:r>
          </w:p>
        </w:tc>
      </w:tr>
      <w:tr w:rsidR="009E7E12" w:rsidRPr="00AB138E" w14:paraId="51E35A6B" w14:textId="77777777" w:rsidTr="00AA4671">
        <w:tc>
          <w:tcPr>
            <w:tcW w:w="1014" w:type="dxa"/>
          </w:tcPr>
          <w:p w14:paraId="36EF971A" w14:textId="77777777" w:rsidR="009E7E12" w:rsidRPr="00AB138E" w:rsidRDefault="009E7E12" w:rsidP="00AB138E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1493" w:type="dxa"/>
          </w:tcPr>
          <w:p w14:paraId="208489CD" w14:textId="77777777" w:rsidR="009E7E12" w:rsidRPr="005A3DED" w:rsidRDefault="009E7E12" w:rsidP="00BA06D5">
            <w:pPr>
              <w:jc w:val="center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走後門</w:t>
            </w:r>
          </w:p>
        </w:tc>
        <w:tc>
          <w:tcPr>
            <w:tcW w:w="7095" w:type="dxa"/>
          </w:tcPr>
          <w:p w14:paraId="17A750A5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利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用</w:t>
            </w:r>
            <w:r w:rsidRPr="00D43765">
              <w:rPr>
                <w:rStyle w:val="Strong"/>
                <w:rFonts w:asciiTheme="majorEastAsia" w:eastAsiaTheme="majorEastAsia" w:hAnsiTheme="majorEastAsia"/>
                <w:b w:val="0"/>
                <w:color w:val="000000" w:themeColor="text1"/>
                <w:szCs w:val="24"/>
              </w:rPr>
              <w:t>不正當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手法/</w:t>
            </w:r>
            <w:r w:rsidRPr="00D43765">
              <w:rPr>
                <w:rFonts w:ascii="PMingLiU" w:eastAsia="PMingLiU" w:hAnsi="PMingLiU" w:hint="eastAsia"/>
                <w:color w:val="000000"/>
                <w:szCs w:val="24"/>
              </w:rPr>
              <w:t>途徑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 xml:space="preserve"> (1)</w:t>
            </w:r>
          </w:p>
          <w:p w14:paraId="08CD953F" w14:textId="77777777" w:rsidR="009E7E12" w:rsidRPr="00D43765" w:rsidRDefault="009E7E12" w:rsidP="00BA06D5">
            <w:pPr>
              <w:pStyle w:val="ListParagraph"/>
              <w:spacing w:line="276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D4376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達到個人目的</w:t>
            </w:r>
            <w:r w:rsidRPr="00D437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D43765">
              <w:rPr>
                <w:rStyle w:val="Strong"/>
                <w:rFonts w:asciiTheme="majorEastAsia" w:eastAsiaTheme="majorEastAsia" w:hAnsiTheme="majorEastAsia" w:hint="eastAsia"/>
                <w:b w:val="0"/>
                <w:color w:val="000000" w:themeColor="text1"/>
                <w:szCs w:val="24"/>
              </w:rPr>
              <w:t>(1)</w:t>
            </w:r>
          </w:p>
        </w:tc>
      </w:tr>
    </w:tbl>
    <w:p w14:paraId="1A108E1E" w14:textId="77777777" w:rsidR="00181FF8" w:rsidRDefault="00181FF8" w:rsidP="00F6138D">
      <w:pPr>
        <w:rPr>
          <w:color w:val="000000" w:themeColor="text1"/>
        </w:rPr>
      </w:pPr>
    </w:p>
    <w:p w14:paraId="0828E72C" w14:textId="56E97811" w:rsidR="00181FF8" w:rsidRDefault="00181FF8" w:rsidP="00181FF8">
      <w:pPr>
        <w:ind w:leftChars="100" w:left="240"/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hint="eastAsia"/>
          <w:color w:val="000000" w:themeColor="text1"/>
        </w:rPr>
        <w:t>Part B.</w:t>
      </w:r>
      <w:r w:rsidRPr="00181FF8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Cs w:val="24"/>
        </w:rPr>
        <w:br/>
      </w:r>
      <w:r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測試員:</w:t>
      </w:r>
      <w:r>
        <w:rPr>
          <w:rFonts w:hint="eastAsia"/>
          <w:color w:val="000000" w:themeColor="text1"/>
        </w:rPr>
        <w:t xml:space="preserve"> </w:t>
      </w:r>
      <w:r w:rsidR="00AA4671"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而家我會讀個詞語俾你聽。個詞語會有兩個唔同嘅意思。</w:t>
      </w:r>
      <w:proofErr w:type="gramStart"/>
      <w:r w:rsidR="00AA4671"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例如我話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proofErr w:type="gramEnd"/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磁場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, 佢可以指同磁力有關嗰個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磁場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,</w:t>
      </w:r>
      <w:r w:rsidR="00AA4671" w:rsidRPr="00AB138E">
        <w:rPr>
          <w:rFonts w:hint="eastAsia"/>
          <w:color w:val="000000" w:themeColor="text1"/>
        </w:rPr>
        <w:t xml:space="preserve"> 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或者係形容</w:t>
      </w:r>
      <w:r w:rsidR="00AA4671" w:rsidRPr="00AB138E">
        <w:rPr>
          <w:rFonts w:ascii="Helvetica" w:hAnsi="Helvetica"/>
          <w:color w:val="000000" w:themeColor="text1"/>
          <w:szCs w:val="24"/>
          <w:shd w:val="clear" w:color="auto" w:fill="FFFFFF"/>
        </w:rPr>
        <w:t>老人</w:t>
      </w:r>
      <w:r w:rsidR="00AA4671" w:rsidRPr="00AB138E">
        <w:rPr>
          <w:rFonts w:ascii="Helvetica" w:hAnsi="Helvetica" w:hint="eastAsia"/>
          <w:color w:val="000000" w:themeColor="text1"/>
          <w:szCs w:val="24"/>
          <w:shd w:val="clear" w:color="auto" w:fill="FFFFFF"/>
        </w:rPr>
        <w:t>家好和藹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  <w:shd w:val="clear" w:color="auto" w:fill="FFFFFF"/>
        </w:rPr>
        <w:t>可親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嗰個</w:t>
      </w:r>
      <w:r w:rsidR="00AA4671" w:rsidRPr="00AB138E">
        <w:rPr>
          <w:rFonts w:asciiTheme="majorEastAsia" w:eastAsiaTheme="majorEastAsia" w:hAnsiTheme="majorEastAsia"/>
          <w:color w:val="000000" w:themeColor="text1"/>
          <w:szCs w:val="24"/>
        </w:rPr>
        <w:t>“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慈</w:t>
      </w:r>
      <w:r w:rsidR="00AA4671" w:rsidRPr="00AB138E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祥</w:t>
      </w:r>
      <w:r w:rsidR="00AA4671">
        <w:rPr>
          <w:rFonts w:asciiTheme="majorEastAsia" w:eastAsiaTheme="majorEastAsia" w:hAnsiTheme="majorEastAsia" w:cs="PMingLiU"/>
          <w:color w:val="000000" w:themeColor="text1"/>
          <w:kern w:val="0"/>
          <w:szCs w:val="24"/>
        </w:rPr>
        <w:t>”</w:t>
      </w:r>
      <w:r w:rsidR="00AA4671" w:rsidRPr="00AB138E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。</w:t>
      </w:r>
      <w:r w:rsidR="00AA4671">
        <w:rPr>
          <w:rFonts w:asciiTheme="majorEastAsia" w:eastAsiaTheme="majorEastAsia" w:hAnsiTheme="majorEastAsia" w:cs="PMingLiU" w:hint="eastAsia"/>
          <w:color w:val="000000" w:themeColor="text1"/>
          <w:kern w:val="0"/>
          <w:szCs w:val="24"/>
        </w:rPr>
        <w:t>咁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你聽完之後就講返兩個解釋俾我聽，都係要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講</w:t>
      </w:r>
      <w:r w:rsidR="00AA4671">
        <w:rPr>
          <w:rFonts w:asciiTheme="majorEastAsia" w:eastAsiaTheme="majorEastAsia" w:hAnsiTheme="majorEastAsia" w:hint="eastAsia"/>
          <w:color w:val="000000" w:themeColor="text1"/>
          <w:szCs w:val="24"/>
        </w:rPr>
        <w:t>得詳細</w:t>
      </w:r>
      <w:r w:rsidR="00AA4671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069"/>
        <w:gridCol w:w="7507"/>
      </w:tblGrid>
      <w:tr w:rsidR="00C1297A" w:rsidRPr="00AB138E" w14:paraId="127849BC" w14:textId="77777777" w:rsidTr="003F18E5">
        <w:trPr>
          <w:jc w:val="center"/>
        </w:trPr>
        <w:tc>
          <w:tcPr>
            <w:tcW w:w="663" w:type="dxa"/>
          </w:tcPr>
          <w:p w14:paraId="24394765" w14:textId="77777777" w:rsidR="00C1297A" w:rsidRPr="00AB138E" w:rsidRDefault="00C1297A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069" w:type="dxa"/>
          </w:tcPr>
          <w:p w14:paraId="4474C150" w14:textId="77777777" w:rsidR="00C1297A" w:rsidRPr="00AB138E" w:rsidRDefault="00C1297A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7507" w:type="dxa"/>
          </w:tcPr>
          <w:p w14:paraId="4E28E8D0" w14:textId="77777777" w:rsidR="00C1297A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Explanation </w:t>
            </w:r>
          </w:p>
        </w:tc>
      </w:tr>
      <w:tr w:rsidR="00AA4671" w:rsidRPr="00AB138E" w14:paraId="5F46B7B5" w14:textId="77777777" w:rsidTr="003F18E5">
        <w:trPr>
          <w:jc w:val="center"/>
        </w:trPr>
        <w:tc>
          <w:tcPr>
            <w:tcW w:w="663" w:type="dxa"/>
          </w:tcPr>
          <w:p w14:paraId="2BB1606E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1a</w:t>
            </w:r>
          </w:p>
        </w:tc>
        <w:tc>
          <w:tcPr>
            <w:tcW w:w="1069" w:type="dxa"/>
          </w:tcPr>
          <w:p w14:paraId="4ECD191A" w14:textId="77777777" w:rsidR="00AA4671" w:rsidRPr="00A10953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星星</w:t>
            </w:r>
          </w:p>
        </w:tc>
        <w:tc>
          <w:tcPr>
            <w:tcW w:w="7507" w:type="dxa"/>
          </w:tcPr>
          <w:p w14:paraId="2D48DCAE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45095E2F" w14:textId="77777777" w:rsidTr="003F18E5">
        <w:trPr>
          <w:jc w:val="center"/>
        </w:trPr>
        <w:tc>
          <w:tcPr>
            <w:tcW w:w="663" w:type="dxa"/>
          </w:tcPr>
          <w:p w14:paraId="370272F2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1b</w:t>
            </w:r>
          </w:p>
        </w:tc>
        <w:tc>
          <w:tcPr>
            <w:tcW w:w="1069" w:type="dxa"/>
          </w:tcPr>
          <w:p w14:paraId="74007FBC" w14:textId="77777777" w:rsidR="00AA4671" w:rsidRPr="00A10953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猩</w:t>
            </w:r>
            <w:r w:rsidRPr="00A10953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猩</w:t>
            </w:r>
          </w:p>
        </w:tc>
        <w:tc>
          <w:tcPr>
            <w:tcW w:w="7507" w:type="dxa"/>
          </w:tcPr>
          <w:p w14:paraId="5231369F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5666A0EF" w14:textId="77777777" w:rsidTr="003F18E5">
        <w:trPr>
          <w:jc w:val="center"/>
        </w:trPr>
        <w:tc>
          <w:tcPr>
            <w:tcW w:w="663" w:type="dxa"/>
          </w:tcPr>
          <w:p w14:paraId="136F048C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2a</w:t>
            </w:r>
          </w:p>
        </w:tc>
        <w:tc>
          <w:tcPr>
            <w:tcW w:w="1069" w:type="dxa"/>
          </w:tcPr>
          <w:p w14:paraId="250E2FAD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收養</w:t>
            </w:r>
          </w:p>
        </w:tc>
        <w:tc>
          <w:tcPr>
            <w:tcW w:w="7507" w:type="dxa"/>
          </w:tcPr>
          <w:p w14:paraId="2C47B7E5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3935DE23" w14:textId="77777777" w:rsidTr="003F18E5">
        <w:trPr>
          <w:jc w:val="center"/>
        </w:trPr>
        <w:tc>
          <w:tcPr>
            <w:tcW w:w="663" w:type="dxa"/>
          </w:tcPr>
          <w:p w14:paraId="3A38DB5F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2b</w:t>
            </w:r>
          </w:p>
        </w:tc>
        <w:tc>
          <w:tcPr>
            <w:tcW w:w="1069" w:type="dxa"/>
          </w:tcPr>
          <w:p w14:paraId="3244B097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修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養</w:t>
            </w:r>
          </w:p>
        </w:tc>
        <w:tc>
          <w:tcPr>
            <w:tcW w:w="7507" w:type="dxa"/>
          </w:tcPr>
          <w:p w14:paraId="10376BF9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18CAE535" w14:textId="77777777" w:rsidTr="003F18E5">
        <w:trPr>
          <w:jc w:val="center"/>
        </w:trPr>
        <w:tc>
          <w:tcPr>
            <w:tcW w:w="663" w:type="dxa"/>
          </w:tcPr>
          <w:p w14:paraId="6297C4C5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3a</w:t>
            </w:r>
          </w:p>
        </w:tc>
        <w:tc>
          <w:tcPr>
            <w:tcW w:w="1069" w:type="dxa"/>
          </w:tcPr>
          <w:p w14:paraId="7364B485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言辭</w:t>
            </w:r>
          </w:p>
        </w:tc>
        <w:tc>
          <w:tcPr>
            <w:tcW w:w="7507" w:type="dxa"/>
          </w:tcPr>
          <w:p w14:paraId="796E554A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229201E0" w14:textId="77777777" w:rsidTr="003F18E5">
        <w:trPr>
          <w:jc w:val="center"/>
        </w:trPr>
        <w:tc>
          <w:tcPr>
            <w:tcW w:w="663" w:type="dxa"/>
          </w:tcPr>
          <w:p w14:paraId="3AC7D654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3b</w:t>
            </w:r>
          </w:p>
        </w:tc>
        <w:tc>
          <w:tcPr>
            <w:tcW w:w="1069" w:type="dxa"/>
          </w:tcPr>
          <w:p w14:paraId="1F763793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延</w:t>
            </w:r>
            <w:r w:rsidRPr="00AB138E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遲</w:t>
            </w:r>
          </w:p>
        </w:tc>
        <w:tc>
          <w:tcPr>
            <w:tcW w:w="7507" w:type="dxa"/>
          </w:tcPr>
          <w:p w14:paraId="153EBAD4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="PMingLiU" w:eastAsia="PMingLiU" w:hAnsi="PMingLiU"/>
                <w:color w:val="000000" w:themeColor="text1"/>
              </w:rPr>
            </w:pPr>
          </w:p>
        </w:tc>
      </w:tr>
      <w:tr w:rsidR="00AA4671" w:rsidRPr="00AB138E" w14:paraId="0046D222" w14:textId="77777777" w:rsidTr="003F18E5">
        <w:trPr>
          <w:jc w:val="center"/>
        </w:trPr>
        <w:tc>
          <w:tcPr>
            <w:tcW w:w="663" w:type="dxa"/>
          </w:tcPr>
          <w:p w14:paraId="565EC451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4a</w:t>
            </w:r>
          </w:p>
        </w:tc>
        <w:tc>
          <w:tcPr>
            <w:tcW w:w="1069" w:type="dxa"/>
          </w:tcPr>
          <w:p w14:paraId="0C9E3E61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方言</w:t>
            </w:r>
          </w:p>
        </w:tc>
        <w:tc>
          <w:tcPr>
            <w:tcW w:w="7507" w:type="dxa"/>
          </w:tcPr>
          <w:p w14:paraId="2DCBD8BF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5CF85A16" w14:textId="77777777" w:rsidTr="003F18E5">
        <w:trPr>
          <w:jc w:val="center"/>
        </w:trPr>
        <w:tc>
          <w:tcPr>
            <w:tcW w:w="663" w:type="dxa"/>
          </w:tcPr>
          <w:p w14:paraId="37F8256A" w14:textId="77777777" w:rsidR="00AA4671" w:rsidRPr="00AB138E" w:rsidRDefault="00AA467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4b</w:t>
            </w:r>
          </w:p>
        </w:tc>
        <w:tc>
          <w:tcPr>
            <w:tcW w:w="1069" w:type="dxa"/>
          </w:tcPr>
          <w:p w14:paraId="45C01CCA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PMingLiU" w:hint="eastAsia"/>
                <w:color w:val="000000" w:themeColor="text1"/>
                <w:kern w:val="0"/>
                <w:szCs w:val="24"/>
              </w:rPr>
              <w:t>謊</w:t>
            </w:r>
            <w:r w:rsidRPr="00AB138E">
              <w:rPr>
                <w:rFonts w:asciiTheme="majorEastAsia" w:eastAsiaTheme="majorEastAsia" w:hAnsiTheme="majorEastAsia" w:cs="PMingLiU"/>
                <w:color w:val="000000" w:themeColor="text1"/>
                <w:kern w:val="0"/>
                <w:szCs w:val="24"/>
              </w:rPr>
              <w:t>言</w:t>
            </w:r>
          </w:p>
        </w:tc>
        <w:tc>
          <w:tcPr>
            <w:tcW w:w="7507" w:type="dxa"/>
          </w:tcPr>
          <w:p w14:paraId="761D4BF8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AA4671" w:rsidRPr="00AB138E" w14:paraId="277511D7" w14:textId="77777777" w:rsidTr="003F18E5">
        <w:trPr>
          <w:jc w:val="center"/>
        </w:trPr>
        <w:tc>
          <w:tcPr>
            <w:tcW w:w="663" w:type="dxa"/>
          </w:tcPr>
          <w:p w14:paraId="3EA4D489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5a</w:t>
            </w:r>
          </w:p>
        </w:tc>
        <w:tc>
          <w:tcPr>
            <w:tcW w:w="1069" w:type="dxa"/>
          </w:tcPr>
          <w:p w14:paraId="547A5DBD" w14:textId="77777777" w:rsidR="00AA4671" w:rsidRPr="00AB138E" w:rsidRDefault="00AA4671" w:rsidP="003F18E5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預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7507" w:type="dxa"/>
          </w:tcPr>
          <w:p w14:paraId="756B10EC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AA4671" w:rsidRPr="00AB138E" w14:paraId="7CDEE442" w14:textId="77777777" w:rsidTr="003F18E5">
        <w:trPr>
          <w:jc w:val="center"/>
        </w:trPr>
        <w:tc>
          <w:tcPr>
            <w:tcW w:w="663" w:type="dxa"/>
          </w:tcPr>
          <w:p w14:paraId="513A325B" w14:textId="77777777" w:rsidR="00AA4671" w:rsidRPr="00AB138E" w:rsidRDefault="00AA4671" w:rsidP="003F18E5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5b</w:t>
            </w:r>
          </w:p>
        </w:tc>
        <w:tc>
          <w:tcPr>
            <w:tcW w:w="1069" w:type="dxa"/>
          </w:tcPr>
          <w:p w14:paraId="40AAB150" w14:textId="77777777" w:rsidR="00AA4671" w:rsidRPr="00AB138E" w:rsidRDefault="00AA4671" w:rsidP="003F18E5">
            <w:pPr>
              <w:tabs>
                <w:tab w:val="center" w:pos="426"/>
              </w:tabs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ab/>
            </w:r>
            <w:r w:rsidRPr="00AB138E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逾</w:t>
            </w:r>
            <w:r w:rsidRPr="00AB138E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7507" w:type="dxa"/>
          </w:tcPr>
          <w:p w14:paraId="6F61253F" w14:textId="77777777" w:rsidR="00AA4671" w:rsidRPr="00AB138E" w:rsidRDefault="00AA4671" w:rsidP="003F18E5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</w:tbl>
    <w:p w14:paraId="0DE7BA48" w14:textId="77777777" w:rsidR="00C1297A" w:rsidRPr="00C1297A" w:rsidRDefault="00C1297A" w:rsidP="00C1297A">
      <w:pPr>
        <w:rPr>
          <w:color w:val="000000" w:themeColor="text1"/>
        </w:rPr>
      </w:pPr>
    </w:p>
    <w:p w14:paraId="0DE20AD7" w14:textId="77777777" w:rsidR="00E36EAA" w:rsidRPr="00AB138E" w:rsidRDefault="00E36EAA" w:rsidP="00DC6A9C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AB138E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解釋句子中的深詞</w:t>
      </w:r>
    </w:p>
    <w:p w14:paraId="33C693CD" w14:textId="77777777" w:rsidR="00E526A0" w:rsidRPr="00D458B7" w:rsidRDefault="00237589" w:rsidP="00E526A0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lastRenderedPageBreak/>
        <w:t>測</w:t>
      </w:r>
      <w:r w:rsidR="00E526A0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試員: 而家我會讀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啲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句子俾你聽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。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入面會有一個你未必識</w:t>
      </w:r>
      <w:r w:rsidR="00E526A0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E526A0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語，請你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聽完之後</w:t>
      </w:r>
      <w:r w:rsidR="00E526A0" w:rsidRPr="005300CC">
        <w:rPr>
          <w:rFonts w:asciiTheme="majorEastAsia" w:eastAsiaTheme="majorEastAsia" w:hAnsiTheme="majorEastAsia" w:hint="eastAsia"/>
          <w:color w:val="000000" w:themeColor="text1"/>
          <w:szCs w:val="24"/>
        </w:rPr>
        <w:t>根據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內容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解釋嗰個深字嘅意思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。例如：我話</w:t>
      </w:r>
      <w:r w:rsidR="00E526A0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依</w:t>
      </w:r>
      <w:r w:rsidR="00E526A0" w:rsidRPr="00817DEE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首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詩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一字一句都經過詩人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細心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  <w:bdr w:val="single" w:sz="4" w:space="0" w:color="auto"/>
        </w:rPr>
        <w:t>斟酌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，表達出細膩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情感，</w:t>
      </w:r>
      <w:r w:rsidR="00564A3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係</w:t>
      </w:r>
      <w:r w:rsidR="00E526A0" w:rsidRPr="0076339C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首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好</w:t>
      </w:r>
      <w:r w:rsidR="00E526A0">
        <w:rPr>
          <w:rFonts w:asciiTheme="majorEastAsia" w:eastAsiaTheme="majorEastAsia" w:hAnsiTheme="majorEastAsia" w:cs="Times New Roman"/>
          <w:color w:val="000000" w:themeColor="text1"/>
          <w:szCs w:val="24"/>
        </w:rPr>
        <w:t>出色</w:t>
      </w:r>
      <w:r w:rsidR="00E526A0" w:rsidRPr="006736A9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嘅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</w:rPr>
        <w:t>作品。</w:t>
      </w:r>
      <w:r w:rsidR="00564A30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而家請你</w:t>
      </w:r>
      <w:r w:rsidR="00E526A0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試</w:t>
      </w:r>
      <w:r w:rsidR="00E526A0">
        <w:rPr>
          <w:rFonts w:asciiTheme="majorEastAsia" w:eastAsiaTheme="majorEastAsia" w:hAnsiTheme="majorEastAsia" w:hint="eastAsia"/>
          <w:color w:val="000000" w:themeColor="text1"/>
          <w:szCs w:val="24"/>
        </w:rPr>
        <w:t>下解釋</w:t>
      </w:r>
      <w:r w:rsidR="00E526A0" w:rsidRPr="005A3DED">
        <w:rPr>
          <w:rFonts w:asciiTheme="majorEastAsia" w:eastAsiaTheme="majorEastAsia" w:hAnsiTheme="majorEastAsia" w:cs="Times New Roman"/>
          <w:color w:val="000000" w:themeColor="text1"/>
          <w:szCs w:val="24"/>
          <w:bdr w:val="single" w:sz="4" w:space="0" w:color="auto"/>
        </w:rPr>
        <w:t>斟酌</w:t>
      </w:r>
      <w:r w:rsidR="00E526A0" w:rsidRPr="005F6336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依個字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 xml:space="preserve">。(After the students production, say: </w:t>
      </w:r>
      <w:r w:rsidR="00E526A0" w:rsidRPr="005F6336">
        <w:rPr>
          <w:rFonts w:asciiTheme="majorEastAsia" w:eastAsiaTheme="majorEastAsia" w:hAnsiTheme="majorEastAsia" w:cs="Times New Roman"/>
          <w:color w:val="000000" w:themeColor="text1"/>
          <w:szCs w:val="24"/>
        </w:rPr>
        <w:t>斟酌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姐</w:t>
      </w:r>
      <w:r w:rsidR="00564A30" w:rsidRPr="00AB138E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指細心認真</w:t>
      </w:r>
      <w:r w:rsidR="00564A3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咁</w:t>
      </w:r>
      <w:r w:rsidR="00564A30" w:rsidRPr="00AB138E">
        <w:rPr>
          <w:rFonts w:asciiTheme="majorEastAsia" w:eastAsiaTheme="majorEastAsia" w:hAnsiTheme="majorEastAsia" w:cs="Times New Roman"/>
          <w:color w:val="000000" w:themeColor="text1"/>
          <w:szCs w:val="24"/>
        </w:rPr>
        <w:t>考慮事情</w:t>
      </w:r>
      <w:r w:rsidR="00E526A0">
        <w:rPr>
          <w:rFonts w:asciiTheme="majorEastAsia" w:eastAsiaTheme="majorEastAsia" w:hAnsiTheme="majorEastAsia" w:cs="Times New Roman" w:hint="eastAsia"/>
          <w:color w:val="000000" w:themeColor="text1"/>
          <w:szCs w:val="24"/>
        </w:rPr>
        <w:t>)</w:t>
      </w: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1986"/>
        <w:gridCol w:w="3900"/>
        <w:gridCol w:w="3897"/>
      </w:tblGrid>
      <w:tr w:rsidR="009F7C22" w:rsidRPr="00AB138E" w14:paraId="2594252F" w14:textId="77777777" w:rsidTr="00B03D15">
        <w:trPr>
          <w:jc w:val="center"/>
        </w:trPr>
        <w:tc>
          <w:tcPr>
            <w:tcW w:w="457" w:type="dxa"/>
          </w:tcPr>
          <w:p w14:paraId="6420F411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986" w:type="dxa"/>
          </w:tcPr>
          <w:p w14:paraId="5F400CC9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3900" w:type="dxa"/>
          </w:tcPr>
          <w:p w14:paraId="37376857" w14:textId="77777777" w:rsidR="009F7C22" w:rsidRPr="005A3DED" w:rsidRDefault="009F7C22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Sentence</w:t>
            </w:r>
          </w:p>
        </w:tc>
        <w:tc>
          <w:tcPr>
            <w:tcW w:w="3897" w:type="dxa"/>
          </w:tcPr>
          <w:p w14:paraId="63AAABF8" w14:textId="77777777" w:rsidR="009F7C22" w:rsidRPr="00AB138E" w:rsidRDefault="009F7C22" w:rsidP="00EB3DD8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Explanation</w:t>
            </w:r>
          </w:p>
        </w:tc>
      </w:tr>
      <w:tr w:rsidR="009F7C22" w:rsidRPr="00AB138E" w14:paraId="5A95A775" w14:textId="77777777" w:rsidTr="00B03D15">
        <w:trPr>
          <w:jc w:val="center"/>
        </w:trPr>
        <w:tc>
          <w:tcPr>
            <w:tcW w:w="457" w:type="dxa"/>
            <w:shd w:val="clear" w:color="auto" w:fill="D9D9D9" w:themeFill="background1" w:themeFillShade="D9"/>
          </w:tcPr>
          <w:p w14:paraId="3F63389E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例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5C7FD63F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斟酌</w:t>
            </w:r>
          </w:p>
        </w:tc>
        <w:tc>
          <w:tcPr>
            <w:tcW w:w="3900" w:type="dxa"/>
            <w:shd w:val="clear" w:color="auto" w:fill="D9D9D9" w:themeFill="background1" w:themeFillShade="D9"/>
          </w:tcPr>
          <w:p w14:paraId="2F4B085A" w14:textId="77777777" w:rsidR="009F7C22" w:rsidRPr="005A3DED" w:rsidRDefault="00E526A0" w:rsidP="00F6138D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6736A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依</w:t>
            </w:r>
            <w:r w:rsidRPr="00817DE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首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詩</w:t>
            </w:r>
            <w:r w:rsidRPr="006736A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一字一句都經過詩人</w:t>
            </w:r>
            <w:r w:rsidRPr="006736A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細心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斟酌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，表達出細膩</w:t>
            </w:r>
            <w:r w:rsidRPr="006736A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情感，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係一</w:t>
            </w:r>
            <w:r w:rsidRPr="00817DE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首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好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出色</w:t>
            </w:r>
            <w:r w:rsidRPr="006736A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作品。</w:t>
            </w:r>
          </w:p>
        </w:tc>
        <w:tc>
          <w:tcPr>
            <w:tcW w:w="3897" w:type="dxa"/>
            <w:shd w:val="clear" w:color="auto" w:fill="D9D9D9" w:themeFill="background1" w:themeFillShade="D9"/>
          </w:tcPr>
          <w:p w14:paraId="6C8C39E3" w14:textId="77777777" w:rsidR="009F7C22" w:rsidRPr="00AB138E" w:rsidRDefault="009F7C22" w:rsidP="00EB3DD8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指認真細心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考慮</w:t>
            </w: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和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思量事情、文字等是否可行或恰當</w:t>
            </w:r>
            <w:r w:rsidRPr="00AB138E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，並作出</w:t>
            </w: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取捨</w:t>
            </w:r>
          </w:p>
        </w:tc>
      </w:tr>
      <w:tr w:rsidR="009F7C22" w:rsidRPr="00AB138E" w14:paraId="127AEA0D" w14:textId="77777777" w:rsidTr="00B03D15">
        <w:trPr>
          <w:jc w:val="center"/>
        </w:trPr>
        <w:tc>
          <w:tcPr>
            <w:tcW w:w="457" w:type="dxa"/>
          </w:tcPr>
          <w:p w14:paraId="3A462638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986" w:type="dxa"/>
          </w:tcPr>
          <w:p w14:paraId="30350FB5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閒賦</w:t>
            </w:r>
          </w:p>
        </w:tc>
        <w:tc>
          <w:tcPr>
            <w:tcW w:w="3900" w:type="dxa"/>
          </w:tcPr>
          <w:p w14:paraId="7EA852AA" w14:textId="77777777" w:rsidR="009F7C22" w:rsidRPr="005A3DED" w:rsidRDefault="009F7C22" w:rsidP="00373A88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中學畢業之後，</w:t>
            </w:r>
            <w:r w:rsidR="006E18DA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細佬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總</w:t>
            </w:r>
            <w:r w:rsidR="00373A88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閒賦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在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家，</w:t>
            </w:r>
            <w:r w:rsidR="006E18DA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又唔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努力</w:t>
            </w:r>
            <w:r w:rsidR="006E18DA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搵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工作，令人</w:t>
            </w:r>
            <w:r w:rsidR="00373A88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好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失望。</w:t>
            </w:r>
          </w:p>
        </w:tc>
        <w:tc>
          <w:tcPr>
            <w:tcW w:w="3897" w:type="dxa"/>
          </w:tcPr>
          <w:p w14:paraId="1A7841A4" w14:textId="77777777" w:rsidR="009F7C22" w:rsidRPr="00B03D15" w:rsidRDefault="00D4376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空閒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  <w:t>不做事/懶散 (1)</w:t>
            </w:r>
          </w:p>
        </w:tc>
      </w:tr>
      <w:tr w:rsidR="009F7C22" w:rsidRPr="00AB138E" w14:paraId="6814467B" w14:textId="77777777" w:rsidTr="00B03D15">
        <w:trPr>
          <w:jc w:val="center"/>
        </w:trPr>
        <w:tc>
          <w:tcPr>
            <w:tcW w:w="457" w:type="dxa"/>
          </w:tcPr>
          <w:p w14:paraId="1071B46A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986" w:type="dxa"/>
          </w:tcPr>
          <w:p w14:paraId="7523091E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輿論</w:t>
            </w:r>
          </w:p>
        </w:tc>
        <w:tc>
          <w:tcPr>
            <w:tcW w:w="3900" w:type="dxa"/>
          </w:tcPr>
          <w:p w14:paraId="5C21B018" w14:textId="77777777" w:rsidR="009F7C22" w:rsidRPr="005A3DED" w:rsidRDefault="00121C9C" w:rsidP="00373A88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起</w:t>
            </w:r>
            <w:r w:rsidR="009F7C22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核電廠一事引起</w:t>
            </w:r>
            <w:r w:rsidR="00123397"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咗</w:t>
            </w:r>
            <w:r w:rsidRPr="00BE1C2A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大眾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="009F7C22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輿論</w:t>
            </w:r>
            <w:r w:rsidR="009F7C22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，當中</w:t>
            </w:r>
            <w:r w:rsid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有好多都係唔</w:t>
            </w:r>
            <w:r w:rsidR="009F7C22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中肯</w:t>
            </w:r>
            <w:r w:rsidR="00123397"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="009F7C22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。</w:t>
            </w:r>
          </w:p>
        </w:tc>
        <w:tc>
          <w:tcPr>
            <w:tcW w:w="3897" w:type="dxa"/>
          </w:tcPr>
          <w:p w14:paraId="136D6DA6" w14:textId="77777777" w:rsidR="009F7C22" w:rsidRPr="00B03D15" w:rsidRDefault="00B11C6E" w:rsidP="00B11C6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要有廣泛/ 大眾/ 多人的意思 (1)</w:t>
            </w:r>
            <w:r w:rsidRPr="00B03D15">
              <w:rPr>
                <w:rFonts w:ascii="PMingLiU" w:eastAsia="PMingLiU" w:hAnsi="PMingLiU"/>
                <w:color w:val="000000"/>
                <w:szCs w:val="24"/>
              </w:rPr>
              <w:br/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意見/ 討論 (1)</w:t>
            </w:r>
          </w:p>
        </w:tc>
      </w:tr>
      <w:tr w:rsidR="009F7C22" w:rsidRPr="00AB138E" w14:paraId="46E35CC1" w14:textId="77777777" w:rsidTr="00B03D15">
        <w:trPr>
          <w:jc w:val="center"/>
        </w:trPr>
        <w:tc>
          <w:tcPr>
            <w:tcW w:w="457" w:type="dxa"/>
          </w:tcPr>
          <w:p w14:paraId="6CE0B9F8" w14:textId="77777777" w:rsidR="009F7C22" w:rsidRPr="00AB138E" w:rsidRDefault="009F7C22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986" w:type="dxa"/>
          </w:tcPr>
          <w:p w14:paraId="044B3E68" w14:textId="77777777" w:rsidR="009F7C22" w:rsidRPr="00AB138E" w:rsidRDefault="009F7C22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翹楚</w:t>
            </w:r>
          </w:p>
        </w:tc>
        <w:tc>
          <w:tcPr>
            <w:tcW w:w="3900" w:type="dxa"/>
          </w:tcPr>
          <w:p w14:paraId="55A5D10E" w14:textId="77777777" w:rsidR="009F7C22" w:rsidRPr="005A3DED" w:rsidRDefault="009F7C22" w:rsidP="00373A88">
            <w:pPr>
              <w:pStyle w:val="ListParagraph"/>
              <w:ind w:leftChars="0" w:left="120" w:hangingChars="50" w:hanging="12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今年</w:t>
            </w:r>
            <w:r w:rsidR="00123397"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十大傑出青年真</w:t>
            </w:r>
            <w:r w:rsid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一班令人敬佩</w:t>
            </w:r>
            <w:r w:rsidR="00123397"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翹楚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</w:t>
            </w:r>
            <w:r w:rsid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</w:t>
            </w:r>
            <w:r w:rsidR="00123397"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每</w:t>
            </w:r>
            <w:r w:rsid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個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人都對社會作出重大</w:t>
            </w:r>
            <w:r w:rsidR="00123397"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貢獻</w:t>
            </w:r>
          </w:p>
        </w:tc>
        <w:tc>
          <w:tcPr>
            <w:tcW w:w="3897" w:type="dxa"/>
          </w:tcPr>
          <w:p w14:paraId="5551E58B" w14:textId="77777777" w:rsidR="009F7C22" w:rsidRPr="00B03D15" w:rsidRDefault="007D339E" w:rsidP="007D339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有</w:t>
            </w:r>
            <w:r w:rsidR="00B11C6E"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出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色/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特出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超群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的意思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 </w:t>
            </w:r>
            <w:r w:rsidR="00B11C6E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  <w:p w14:paraId="41DFEF12" w14:textId="77777777" w:rsidR="007D339E" w:rsidRPr="00B03D15" w:rsidRDefault="007D339E" w:rsidP="007D339E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人 (1)</w:t>
            </w:r>
          </w:p>
        </w:tc>
      </w:tr>
      <w:tr w:rsidR="000C13A1" w:rsidRPr="00AB138E" w14:paraId="5B14E350" w14:textId="77777777" w:rsidTr="00B03D15">
        <w:trPr>
          <w:jc w:val="center"/>
        </w:trPr>
        <w:tc>
          <w:tcPr>
            <w:tcW w:w="457" w:type="dxa"/>
          </w:tcPr>
          <w:p w14:paraId="1B6A4270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986" w:type="dxa"/>
          </w:tcPr>
          <w:p w14:paraId="568392DC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杜撰</w:t>
            </w:r>
          </w:p>
        </w:tc>
        <w:tc>
          <w:tcPr>
            <w:tcW w:w="3900" w:type="dxa"/>
          </w:tcPr>
          <w:p w14:paraId="10A5E967" w14:textId="77777777" w:rsidR="000C13A1" w:rsidRPr="00A4143D" w:rsidRDefault="000C13A1" w:rsidP="002B2226">
            <w:pPr>
              <w:pStyle w:val="Heading1"/>
              <w:spacing w:before="0" w:after="0" w:line="330" w:lineRule="atLeast"/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</w:pP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有關</w:t>
            </w:r>
            <w:r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佢</w:t>
            </w: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身世</w:t>
            </w:r>
            <w:r w:rsidRPr="00A4143D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嘅</w:t>
            </w: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故事全</w:t>
            </w:r>
            <w:r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部</w:t>
            </w:r>
            <w:r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都</w:t>
            </w:r>
            <w:r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係</w:t>
            </w: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  <w:bdr w:val="single" w:sz="4" w:space="0" w:color="auto"/>
              </w:rPr>
              <w:t>杜撰</w:t>
            </w: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出來</w:t>
            </w:r>
            <w:r w:rsidRPr="00A4143D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嘅</w:t>
            </w: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，可能她以為</w:t>
            </w:r>
            <w:r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咁</w:t>
            </w: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做就可</w:t>
            </w:r>
            <w:r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以</w:t>
            </w:r>
            <w:r w:rsidR="00373A88" w:rsidRPr="00373A88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博取</w:t>
            </w:r>
            <w:r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到</w:t>
            </w:r>
            <w:r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大家</w:t>
            </w:r>
            <w:r w:rsidRPr="00A4143D">
              <w:rPr>
                <w:rFonts w:asciiTheme="majorEastAsia" w:hAnsiTheme="majorEastAsia" w:cs="Times New Roman" w:hint="eastAsia"/>
                <w:b w:val="0"/>
                <w:color w:val="000000" w:themeColor="text1"/>
                <w:sz w:val="24"/>
                <w:szCs w:val="24"/>
              </w:rPr>
              <w:t>嘅</w:t>
            </w:r>
            <w:r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同情</w:t>
            </w:r>
            <w:r w:rsidRPr="005A3DED">
              <w:rPr>
                <w:rFonts w:asciiTheme="majorEastAsia" w:hAnsiTheme="majorEastAsia" w:cs="Times New Roman"/>
                <w:b w:val="0"/>
                <w:color w:val="000000" w:themeColor="text1"/>
                <w:sz w:val="24"/>
                <w:szCs w:val="24"/>
              </w:rPr>
              <w:t>。</w:t>
            </w:r>
          </w:p>
        </w:tc>
        <w:tc>
          <w:tcPr>
            <w:tcW w:w="3897" w:type="dxa"/>
          </w:tcPr>
          <w:p w14:paraId="47F7C1F9" w14:textId="77777777" w:rsidR="000C13A1" w:rsidRPr="00B03D15" w:rsidRDefault="0077151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無事實根據</w:t>
            </w:r>
            <w:r w:rsidR="00042E47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的/ </w:t>
            </w:r>
            <w:r w:rsidR="00042E47"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憑空</w:t>
            </w:r>
            <w:r w:rsidR="00042E47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06D95815" w14:textId="77777777" w:rsidR="00771515" w:rsidRPr="00B03D15" w:rsidRDefault="0077151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編造</w:t>
            </w:r>
            <w:r w:rsidR="00E65B89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="00E65B89" w:rsidRPr="00B03D15">
              <w:rPr>
                <w:rFonts w:ascii="PMingLiU" w:eastAsia="PMingLiU" w:hAnsi="PMingLiU" w:hint="eastAsia"/>
                <w:color w:val="000000"/>
                <w:szCs w:val="24"/>
              </w:rPr>
              <w:t>作出來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2D9FC123" w14:textId="77777777" w:rsidTr="00B03D15">
        <w:trPr>
          <w:jc w:val="center"/>
        </w:trPr>
        <w:tc>
          <w:tcPr>
            <w:tcW w:w="457" w:type="dxa"/>
          </w:tcPr>
          <w:p w14:paraId="4B614B0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986" w:type="dxa"/>
          </w:tcPr>
          <w:p w14:paraId="6E892D80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詭辯 </w:t>
            </w:r>
          </w:p>
        </w:tc>
        <w:tc>
          <w:tcPr>
            <w:tcW w:w="3900" w:type="dxa"/>
          </w:tcPr>
          <w:p w14:paraId="1FA38A67" w14:textId="77777777" w:rsidR="000C13A1" w:rsidRPr="00121C9C" w:rsidRDefault="000C13A1" w:rsidP="00C30B55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唔好俾佢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自信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說話呃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到，其實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只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</w:t>
            </w:r>
            <w:r w:rsidRPr="00121C9C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喺度</w:t>
            </w:r>
            <w:r w:rsidRPr="009B530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詭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辯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，只要細心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諗下</w:t>
            </w:r>
            <w:r w:rsidR="00C30B5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就會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發現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佢說話入面唔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合理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地方</w:t>
            </w:r>
          </w:p>
        </w:tc>
        <w:tc>
          <w:tcPr>
            <w:tcW w:w="3897" w:type="dxa"/>
          </w:tcPr>
          <w:p w14:paraId="6001517B" w14:textId="77777777" w:rsidR="000C13A1" w:rsidRPr="00B03D15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</w:p>
        </w:tc>
      </w:tr>
      <w:tr w:rsidR="000C13A1" w:rsidRPr="00AB138E" w14:paraId="2083EC8F" w14:textId="77777777" w:rsidTr="00B03D15">
        <w:trPr>
          <w:jc w:val="center"/>
        </w:trPr>
        <w:tc>
          <w:tcPr>
            <w:tcW w:w="457" w:type="dxa"/>
          </w:tcPr>
          <w:p w14:paraId="64C1334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986" w:type="dxa"/>
          </w:tcPr>
          <w:p w14:paraId="62DA1E23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抱殘守缺</w:t>
            </w:r>
          </w:p>
        </w:tc>
        <w:tc>
          <w:tcPr>
            <w:tcW w:w="3900" w:type="dxa"/>
          </w:tcPr>
          <w:p w14:paraId="64C306A5" w14:textId="77777777" w:rsidR="000C13A1" w:rsidRPr="005A3DED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尊重傳統並</w:t>
            </w:r>
            <w:r w:rsidR="00F26358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唔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等如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抱殘守缺</w:t>
            </w:r>
            <w:r w:rsidR="00F26358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，因為傳統中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仍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然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有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好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多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值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得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我</w:t>
            </w:r>
            <w:r w:rsidRPr="00B71F8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學習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地方。</w:t>
            </w:r>
          </w:p>
        </w:tc>
        <w:tc>
          <w:tcPr>
            <w:tcW w:w="3897" w:type="dxa"/>
          </w:tcPr>
          <w:p w14:paraId="28E2D14B" w14:textId="77777777" w:rsidR="000C13A1" w:rsidRPr="00B21473" w:rsidRDefault="00E76C67" w:rsidP="00E76C67">
            <w:pPr>
              <w:spacing w:line="360" w:lineRule="auto"/>
              <w:rPr>
                <w:rFonts w:ascii="PMingLiU" w:eastAsia="PMingLiU" w:hAnsi="PMingLiU"/>
                <w:color w:val="000000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 xml:space="preserve">守舊/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保守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不肯改變</w:t>
            </w:r>
            <w:r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  <w:r w:rsidR="00B03D15"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思想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觀念</w:t>
            </w:r>
            <w:r>
              <w:rPr>
                <w:rFonts w:ascii="PMingLiU" w:eastAsia="PMingLiU" w:hAnsi="PMingLiU" w:hint="eastAsia"/>
                <w:color w:val="000000"/>
                <w:szCs w:val="24"/>
              </w:rPr>
              <w:t xml:space="preserve">/ 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傳統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(1)</w:t>
            </w:r>
          </w:p>
        </w:tc>
      </w:tr>
      <w:tr w:rsidR="000C13A1" w:rsidRPr="00AB138E" w14:paraId="4DA9883E" w14:textId="77777777" w:rsidTr="00B03D15">
        <w:trPr>
          <w:jc w:val="center"/>
        </w:trPr>
        <w:tc>
          <w:tcPr>
            <w:tcW w:w="457" w:type="dxa"/>
          </w:tcPr>
          <w:p w14:paraId="0016FA47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7</w:t>
            </w:r>
          </w:p>
        </w:tc>
        <w:tc>
          <w:tcPr>
            <w:tcW w:w="1986" w:type="dxa"/>
          </w:tcPr>
          <w:p w14:paraId="0C8C1E7C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披星戴月</w:t>
            </w:r>
          </w:p>
        </w:tc>
        <w:tc>
          <w:tcPr>
            <w:tcW w:w="3900" w:type="dxa"/>
          </w:tcPr>
          <w:p w14:paraId="767A205C" w14:textId="77777777" w:rsidR="000C13A1" w:rsidRPr="006D6340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都市人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披星戴月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咁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工作，犧牲</w:t>
            </w:r>
            <w:r w:rsidRPr="006D634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咗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同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朋友家人相處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時間，到底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係唔係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值得呢?</w:t>
            </w:r>
          </w:p>
        </w:tc>
        <w:tc>
          <w:tcPr>
            <w:tcW w:w="3897" w:type="dxa"/>
          </w:tcPr>
          <w:p w14:paraId="46386273" w14:textId="77777777" w:rsidR="000C13A1" w:rsidRPr="00B03D15" w:rsidRDefault="00B03D15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早出晚歸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日日夜夜/ 由早到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晚</w:t>
            </w:r>
            <w:r w:rsidRPr="00B03D1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7C25B54F" w14:textId="77777777" w:rsidR="00B03D15" w:rsidRPr="00B03D15" w:rsidRDefault="00B03D15" w:rsidP="00B03D15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 xml:space="preserve">忙碌/ </w:t>
            </w:r>
            <w:r w:rsidRPr="00B03D1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辛勞</w:t>
            </w:r>
            <w:r w:rsidRPr="00B03D15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0C13A1" w:rsidRPr="00AB138E" w14:paraId="2745D3D1" w14:textId="77777777" w:rsidTr="00B03D15">
        <w:trPr>
          <w:jc w:val="center"/>
        </w:trPr>
        <w:tc>
          <w:tcPr>
            <w:tcW w:w="457" w:type="dxa"/>
          </w:tcPr>
          <w:p w14:paraId="7BDC85C4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8</w:t>
            </w:r>
          </w:p>
        </w:tc>
        <w:tc>
          <w:tcPr>
            <w:tcW w:w="1986" w:type="dxa"/>
          </w:tcPr>
          <w:p w14:paraId="5604A8D6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見賢思齊</w:t>
            </w:r>
          </w:p>
        </w:tc>
        <w:tc>
          <w:tcPr>
            <w:tcW w:w="3900" w:type="dxa"/>
          </w:tcPr>
          <w:p w14:paraId="0BCE04AB" w14:textId="77777777" w:rsidR="000C13A1" w:rsidRPr="005A3DED" w:rsidRDefault="000C13A1" w:rsidP="002B2226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生活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中</w:t>
            </w:r>
            <w:r w:rsidRPr="00DA65D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有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好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多值得我</w:t>
            </w:r>
            <w:r w:rsidRPr="001820D6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DA65D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學習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DA65D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人，我</w:t>
            </w:r>
            <w:r w:rsidRPr="001820D6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DA65D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要</w:t>
            </w:r>
            <w:r w:rsidRPr="00DA65D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見賢思齊</w:t>
            </w:r>
            <w:r w:rsidRPr="00DA65D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，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先至能夠</w:t>
            </w:r>
            <w:r w:rsidRPr="00DA65D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進步</w:t>
            </w:r>
            <w:r w:rsidRPr="00DA65D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。</w:t>
            </w:r>
          </w:p>
        </w:tc>
        <w:tc>
          <w:tcPr>
            <w:tcW w:w="3897" w:type="dxa"/>
          </w:tcPr>
          <w:p w14:paraId="7995CF50" w14:textId="77777777" w:rsidR="00B21473" w:rsidRPr="00B21473" w:rsidRDefault="00B21473" w:rsidP="00B21473">
            <w:pPr>
              <w:rPr>
                <w:rFonts w:ascii="PMingLiU" w:eastAsia="PMingLiU" w:hAnsi="PMingLiU"/>
                <w:color w:val="000000"/>
                <w:szCs w:val="24"/>
              </w:rPr>
            </w:pPr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>遇到賢人/ 能者 (1)</w:t>
            </w:r>
          </w:p>
          <w:p w14:paraId="033F1CF0" w14:textId="77777777" w:rsidR="000C13A1" w:rsidRPr="00B21473" w:rsidRDefault="00B21473" w:rsidP="00B21473"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 xml:space="preserve">學習優點 / 效法/ </w:t>
            </w:r>
            <w:r w:rsidRPr="00B21473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取別人長補自己短</w:t>
            </w:r>
            <w:r w:rsidRPr="00B21473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</w:t>
            </w:r>
            <w:r w:rsidRPr="00B21473">
              <w:rPr>
                <w:rFonts w:ascii="PMingLiU" w:eastAsia="PMingLiU" w:hAnsi="PMingLiU" w:hint="eastAsia"/>
                <w:color w:val="000000"/>
                <w:szCs w:val="24"/>
              </w:rPr>
              <w:t>(1)</w:t>
            </w:r>
          </w:p>
        </w:tc>
      </w:tr>
      <w:tr w:rsidR="000C13A1" w:rsidRPr="00AB138E" w14:paraId="498AC831" w14:textId="77777777" w:rsidTr="00B03D15">
        <w:trPr>
          <w:jc w:val="center"/>
        </w:trPr>
        <w:tc>
          <w:tcPr>
            <w:tcW w:w="457" w:type="dxa"/>
          </w:tcPr>
          <w:p w14:paraId="3CDBCE59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9</w:t>
            </w:r>
          </w:p>
        </w:tc>
        <w:tc>
          <w:tcPr>
            <w:tcW w:w="1986" w:type="dxa"/>
          </w:tcPr>
          <w:p w14:paraId="5787F982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葉公好龍</w:t>
            </w:r>
          </w:p>
        </w:tc>
        <w:tc>
          <w:tcPr>
            <w:tcW w:w="3900" w:type="dxa"/>
          </w:tcPr>
          <w:p w14:paraId="167BCD84" w14:textId="77777777" w:rsidR="000C13A1" w:rsidRPr="005A3DED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我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話佢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對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畫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畫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喜愛跟本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葉公好龍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，純粹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為</w:t>
            </w:r>
            <w:r w:rsidRPr="001E431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咗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裝出一副有氣質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樣</w:t>
            </w:r>
          </w:p>
        </w:tc>
        <w:tc>
          <w:tcPr>
            <w:tcW w:w="3897" w:type="dxa"/>
          </w:tcPr>
          <w:p w14:paraId="2687F9E7" w14:textId="77777777" w:rsidR="000C13A1" w:rsidRPr="00AB138E" w:rsidRDefault="00B21473" w:rsidP="00B21473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口頭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上/ 表面上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喜愛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實際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上相反不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喜愛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120A7C28" w14:textId="77777777" w:rsidTr="00B03D15">
        <w:trPr>
          <w:jc w:val="center"/>
        </w:trPr>
        <w:tc>
          <w:tcPr>
            <w:tcW w:w="457" w:type="dxa"/>
          </w:tcPr>
          <w:p w14:paraId="6C2EDF42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10</w:t>
            </w:r>
          </w:p>
        </w:tc>
        <w:tc>
          <w:tcPr>
            <w:tcW w:w="1986" w:type="dxa"/>
          </w:tcPr>
          <w:p w14:paraId="5D37D08D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一暴十寒</w:t>
            </w:r>
          </w:p>
        </w:tc>
        <w:tc>
          <w:tcPr>
            <w:tcW w:w="3900" w:type="dxa"/>
          </w:tcPr>
          <w:p w14:paraId="41488884" w14:textId="77777777" w:rsidR="000C13A1" w:rsidRPr="005A3DED" w:rsidRDefault="000C13A1" w:rsidP="00F26358">
            <w:pP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如果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要有效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咁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減肥，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一</w:t>
            </w:r>
            <w:r w:rsidRPr="00501DBB">
              <w:rPr>
                <w:rFonts w:ascii="PMingLiU" w:eastAsia="PMingLiU" w:hAnsi="PMingLiU" w:cs="PMingLiU" w:hint="eastAsia"/>
                <w:color w:val="333333"/>
                <w:szCs w:val="24"/>
                <w:bdr w:val="single" w:sz="4" w:space="0" w:color="auto"/>
                <w:shd w:val="clear" w:color="auto" w:fill="FFFFFF"/>
              </w:rPr>
              <w:t>曝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十寒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運動方式並不會有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咩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效果，持續鍛鍊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lastRenderedPageBreak/>
              <w:t>雖然辛苦，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但</w:t>
            </w:r>
            <w:r w:rsidR="00F26358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先係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最有效</w:t>
            </w:r>
            <w:r w:rsidR="00F26358"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。</w:t>
            </w:r>
          </w:p>
        </w:tc>
        <w:tc>
          <w:tcPr>
            <w:tcW w:w="3897" w:type="dxa"/>
          </w:tcPr>
          <w:p w14:paraId="16A9FAE2" w14:textId="77777777" w:rsidR="000C13A1" w:rsidRPr="00AB138E" w:rsidRDefault="00B21473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bCs/>
                <w:color w:val="000000" w:themeColor="text1"/>
                <w:szCs w:val="24"/>
              </w:rPr>
              <w:lastRenderedPageBreak/>
              <w:t>斷斷</w:t>
            </w:r>
            <w:r>
              <w:rPr>
                <w:rFonts w:asciiTheme="majorEastAsia" w:eastAsiaTheme="majorEastAsia" w:hAnsiTheme="majorEastAsia" w:cs="Times New Roman" w:hint="eastAsia"/>
                <w:bCs/>
                <w:color w:val="000000" w:themeColor="text1"/>
                <w:szCs w:val="24"/>
              </w:rPr>
              <w:t>續續/ 不持續的 (1)</w:t>
            </w:r>
          </w:p>
        </w:tc>
      </w:tr>
      <w:tr w:rsidR="000C13A1" w:rsidRPr="00AB138E" w14:paraId="37B88E55" w14:textId="77777777" w:rsidTr="00B03D15">
        <w:trPr>
          <w:jc w:val="center"/>
        </w:trPr>
        <w:tc>
          <w:tcPr>
            <w:tcW w:w="457" w:type="dxa"/>
          </w:tcPr>
          <w:p w14:paraId="3749CC05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1986" w:type="dxa"/>
          </w:tcPr>
          <w:p w14:paraId="2524AC37" w14:textId="77777777" w:rsidR="000C13A1" w:rsidRPr="00AB138E" w:rsidRDefault="000C13A1" w:rsidP="002B222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方興未艾</w:t>
            </w:r>
          </w:p>
        </w:tc>
        <w:tc>
          <w:tcPr>
            <w:tcW w:w="3900" w:type="dxa"/>
          </w:tcPr>
          <w:p w14:paraId="0AEF9000" w14:textId="77777777" w:rsidR="000C13A1" w:rsidRPr="005C4B4D" w:rsidRDefault="000C13A1" w:rsidP="002B2226">
            <w:pPr>
              <w:spacing w:line="276" w:lineRule="auto"/>
              <w:rPr>
                <w:rFonts w:asciiTheme="minorEastAsia" w:hAnsiTheme="minorEastAsia"/>
                <w:szCs w:val="24"/>
              </w:rPr>
            </w:pPr>
            <w:r w:rsidRPr="000B49F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智能手機產業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0B49F0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發展</w:t>
            </w:r>
            <w:r w:rsidRPr="000B49F0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方興未艾</w:t>
            </w:r>
            <w:r w:rsidRPr="000B49F0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</w:t>
            </w:r>
            <w:r w:rsidRPr="000B49F0">
              <w:rPr>
                <w:rFonts w:asciiTheme="minorEastAsia" w:hAnsiTheme="minorEastAsia" w:hint="eastAsia"/>
                <w:szCs w:val="24"/>
              </w:rPr>
              <w:t>大大小小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0B49F0">
              <w:rPr>
                <w:rFonts w:asciiTheme="minorEastAsia" w:hAnsiTheme="minorEastAsia" w:hint="eastAsia"/>
                <w:szCs w:val="24"/>
              </w:rPr>
              <w:t>公司都不停推出新型號</w:t>
            </w:r>
            <w:r w:rsidRPr="000B49F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手機</w:t>
            </w:r>
            <w:r w:rsidRPr="000B49F0">
              <w:rPr>
                <w:rFonts w:asciiTheme="minorEastAsia" w:hAnsiTheme="minorEastAsia" w:hint="eastAsia"/>
                <w:szCs w:val="24"/>
              </w:rPr>
              <w:t>。</w:t>
            </w:r>
          </w:p>
        </w:tc>
        <w:tc>
          <w:tcPr>
            <w:tcW w:w="3897" w:type="dxa"/>
          </w:tcPr>
          <w:p w14:paraId="2374178F" w14:textId="77777777" w:rsidR="000C13A1" w:rsidRPr="004027A1" w:rsidRDefault="004027A1" w:rsidP="004027A1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4027A1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蓬勃</w:t>
            </w:r>
            <w:r w:rsidRPr="004027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4027A1">
              <w:rPr>
                <w:rFonts w:ascii="PMingLiU" w:eastAsia="PMingLiU" w:hAnsi="PMingLiU" w:hint="eastAsia"/>
                <w:color w:val="000000"/>
                <w:szCs w:val="24"/>
              </w:rPr>
              <w:t>興盛/ 興旺</w:t>
            </w:r>
            <w:r w:rsidRPr="004027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br/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前途光明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4515A88E" w14:textId="77777777" w:rsidTr="00B03D15">
        <w:trPr>
          <w:jc w:val="center"/>
        </w:trPr>
        <w:tc>
          <w:tcPr>
            <w:tcW w:w="457" w:type="dxa"/>
          </w:tcPr>
          <w:p w14:paraId="3E39345C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12</w:t>
            </w:r>
          </w:p>
        </w:tc>
        <w:tc>
          <w:tcPr>
            <w:tcW w:w="1986" w:type="dxa"/>
          </w:tcPr>
          <w:p w14:paraId="339A9353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交吉</w:t>
            </w:r>
          </w:p>
        </w:tc>
        <w:tc>
          <w:tcPr>
            <w:tcW w:w="3900" w:type="dxa"/>
          </w:tcPr>
          <w:p w14:paraId="4C12B231" w14:textId="77777777" w:rsidR="000C13A1" w:rsidRPr="005A3DED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雖然搬遷</w:t>
            </w:r>
            <w:r w:rsidRPr="00123397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日子未到，但我</w:t>
            </w:r>
            <w:r w:rsidRPr="001820D6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間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屋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已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經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交吉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，家具都搬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晒去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新居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喇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。</w:t>
            </w:r>
          </w:p>
        </w:tc>
        <w:tc>
          <w:tcPr>
            <w:tcW w:w="3897" w:type="dxa"/>
          </w:tcPr>
          <w:p w14:paraId="044ACFE1" w14:textId="77777777" w:rsidR="000C13A1" w:rsidRPr="008151B9" w:rsidRDefault="00E055F6" w:rsidP="00BC7D5B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地方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騰空出來</w:t>
            </w:r>
            <w:r w:rsidR="00BC7D5B"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沒有東西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5E8B1122" w14:textId="77777777" w:rsidTr="00B03D15">
        <w:trPr>
          <w:jc w:val="center"/>
        </w:trPr>
        <w:tc>
          <w:tcPr>
            <w:tcW w:w="457" w:type="dxa"/>
          </w:tcPr>
          <w:p w14:paraId="6AF023CE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13</w:t>
            </w:r>
          </w:p>
        </w:tc>
        <w:tc>
          <w:tcPr>
            <w:tcW w:w="1986" w:type="dxa"/>
          </w:tcPr>
          <w:p w14:paraId="199A75F9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一頭煙</w:t>
            </w:r>
          </w:p>
        </w:tc>
        <w:tc>
          <w:tcPr>
            <w:tcW w:w="3900" w:type="dxa"/>
          </w:tcPr>
          <w:p w14:paraId="55AC86BB" w14:textId="77777777" w:rsidR="000C13A1" w:rsidRPr="005A3DED" w:rsidRDefault="000C13A1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依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個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家庭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有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五個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小朋友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</w:t>
            </w:r>
            <w:r w:rsidRPr="00321C4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淨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照顧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</w:t>
            </w:r>
            <w:r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哋嘅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起居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飲食都攪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到媽媽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一頭煙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喇</w:t>
            </w:r>
          </w:p>
        </w:tc>
        <w:tc>
          <w:tcPr>
            <w:tcW w:w="3897" w:type="dxa"/>
          </w:tcPr>
          <w:p w14:paraId="56B99364" w14:textId="77777777" w:rsidR="000C13A1" w:rsidRPr="008151B9" w:rsidRDefault="009E5F68" w:rsidP="009822BC">
            <w:pPr>
              <w:spacing w:line="360" w:lineRule="auto"/>
              <w:rPr>
                <w:rFonts w:ascii="PMingLiU" w:eastAsia="PMingLiU" w:hAnsi="PMingLiU"/>
                <w:color w:val="000000"/>
                <w:szCs w:val="24"/>
              </w:rPr>
            </w:pP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 xml:space="preserve">煩惱/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麻煩多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/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頭昏腦脹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  <w:p w14:paraId="28584CE7" w14:textId="77777777" w:rsidR="009E5F68" w:rsidRPr="008151B9" w:rsidRDefault="009E5F68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strike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繁忙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  <w:tr w:rsidR="000C13A1" w:rsidRPr="00AB138E" w14:paraId="508091E1" w14:textId="77777777" w:rsidTr="00B03D15">
        <w:trPr>
          <w:jc w:val="center"/>
        </w:trPr>
        <w:tc>
          <w:tcPr>
            <w:tcW w:w="457" w:type="dxa"/>
          </w:tcPr>
          <w:p w14:paraId="181D2FAD" w14:textId="77777777" w:rsidR="000C13A1" w:rsidRPr="00AB138E" w:rsidRDefault="000C13A1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14</w:t>
            </w:r>
          </w:p>
        </w:tc>
        <w:tc>
          <w:tcPr>
            <w:tcW w:w="1986" w:type="dxa"/>
          </w:tcPr>
          <w:p w14:paraId="32BAD006" w14:textId="77777777" w:rsidR="000C13A1" w:rsidRPr="00AB138E" w:rsidRDefault="000C13A1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人心不足蛇吞象</w:t>
            </w:r>
          </w:p>
        </w:tc>
        <w:tc>
          <w:tcPr>
            <w:tcW w:w="3900" w:type="dxa"/>
          </w:tcPr>
          <w:p w14:paraId="43CB374B" w14:textId="77777777" w:rsidR="000C13A1" w:rsidRPr="005A3DED" w:rsidRDefault="00AA3C3E" w:rsidP="00AA3C3E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</w:t>
            </w:r>
            <w:r w:rsidR="000C13A1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得到五十萬賠償</w:t>
            </w:r>
            <w:r w:rsidR="000C13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都仲</w:t>
            </w:r>
            <w:r w:rsidR="000C13A1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嫌少，真</w:t>
            </w:r>
            <w:r w:rsidR="000C13A1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係</w:t>
            </w:r>
            <w:r w:rsidR="000C13A1"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人心不足蛇吞象</w:t>
            </w:r>
            <w:r w:rsidR="000C13A1" w:rsidRPr="002E30C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喇</w:t>
            </w:r>
          </w:p>
        </w:tc>
        <w:tc>
          <w:tcPr>
            <w:tcW w:w="3897" w:type="dxa"/>
          </w:tcPr>
          <w:p w14:paraId="66150C2A" w14:textId="77777777" w:rsidR="000C13A1" w:rsidRPr="008151B9" w:rsidRDefault="00655A8C" w:rsidP="009822BC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貪心/</w:t>
            </w:r>
            <w:r w:rsidR="00D13077" w:rsidRPr="008151B9">
              <w:rPr>
                <w:rFonts w:ascii="PMingLiU" w:eastAsia="PMingLiU" w:hAnsi="PMingLiU" w:hint="eastAsia"/>
                <w:color w:val="000000"/>
                <w:szCs w:val="24"/>
              </w:rPr>
              <w:t xml:space="preserve"> 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貪得無厭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唔知足 (1)</w:t>
            </w:r>
          </w:p>
        </w:tc>
      </w:tr>
      <w:tr w:rsidR="009546DA" w:rsidRPr="00AB138E" w14:paraId="24B5667D" w14:textId="77777777" w:rsidTr="00B03D15">
        <w:trPr>
          <w:jc w:val="center"/>
        </w:trPr>
        <w:tc>
          <w:tcPr>
            <w:tcW w:w="457" w:type="dxa"/>
          </w:tcPr>
          <w:p w14:paraId="6F6950C8" w14:textId="77777777" w:rsidR="009546DA" w:rsidRPr="00AB138E" w:rsidRDefault="009546DA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15</w:t>
            </w:r>
          </w:p>
        </w:tc>
        <w:tc>
          <w:tcPr>
            <w:tcW w:w="1986" w:type="dxa"/>
          </w:tcPr>
          <w:p w14:paraId="364D0603" w14:textId="77777777" w:rsidR="009546DA" w:rsidRPr="00AB138E" w:rsidRDefault="009546DA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水過鴨背</w:t>
            </w:r>
          </w:p>
        </w:tc>
        <w:tc>
          <w:tcPr>
            <w:tcW w:w="3900" w:type="dxa"/>
          </w:tcPr>
          <w:p w14:paraId="43EC7695" w14:textId="77777777" w:rsidR="009546DA" w:rsidRPr="005A3DED" w:rsidRDefault="009546DA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C340E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老師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教過</w:t>
            </w:r>
            <w:r w:rsidRPr="005D4F6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嘅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題目</w:t>
            </w:r>
            <w:r w:rsidRPr="00C340E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</w:t>
            </w:r>
            <w:r w:rsidRPr="00C340E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只是</w:t>
            </w:r>
            <w:r w:rsidRPr="00C340E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水過鴨背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咁</w:t>
            </w:r>
            <w:r w:rsidRPr="00C340E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聽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下</w:t>
            </w:r>
            <w:r w:rsidRPr="00C340E5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，結果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考試</w:t>
            </w:r>
            <w:r w:rsidRPr="00C340E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當然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唔</w:t>
            </w:r>
            <w:r w:rsidRPr="00C340E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合格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啦。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897" w:type="dxa"/>
          </w:tcPr>
          <w:p w14:paraId="618E15A2" w14:textId="77777777" w:rsidR="009546DA" w:rsidRPr="008151B9" w:rsidRDefault="00FA2736" w:rsidP="00FA273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不留心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 不</w:t>
            </w: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專心地 (1)</w:t>
            </w:r>
          </w:p>
          <w:p w14:paraId="22E0CA16" w14:textId="77777777" w:rsidR="00FA2736" w:rsidRPr="008151B9" w:rsidRDefault="00FA2736" w:rsidP="00FA2736">
            <w:pPr>
              <w:spacing w:line="360" w:lineRule="auto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聽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完後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很快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忘記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/</w:t>
            </w:r>
            <w:r w:rsidRPr="008151B9">
              <w:rPr>
                <w:rFonts w:ascii="PMingLiU" w:eastAsia="PMingLiU" w:hAnsi="PMingLiU" w:hint="eastAsia"/>
                <w:color w:val="000000"/>
                <w:szCs w:val="24"/>
              </w:rPr>
              <w:t>左耳入右耳出 (1)</w:t>
            </w:r>
          </w:p>
        </w:tc>
      </w:tr>
      <w:tr w:rsidR="009546DA" w:rsidRPr="00AB138E" w14:paraId="3731B3B4" w14:textId="77777777" w:rsidTr="00B03D15">
        <w:trPr>
          <w:jc w:val="center"/>
        </w:trPr>
        <w:tc>
          <w:tcPr>
            <w:tcW w:w="457" w:type="dxa"/>
          </w:tcPr>
          <w:p w14:paraId="5E29A199" w14:textId="77777777" w:rsidR="009546DA" w:rsidRPr="00AB138E" w:rsidRDefault="009546DA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16</w:t>
            </w:r>
          </w:p>
        </w:tc>
        <w:tc>
          <w:tcPr>
            <w:tcW w:w="1986" w:type="dxa"/>
          </w:tcPr>
          <w:p w14:paraId="7E2962C3" w14:textId="77777777" w:rsidR="009546DA" w:rsidRPr="00AB138E" w:rsidRDefault="009546DA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踩</w:t>
            </w:r>
            <w:r w:rsidRPr="000C13A1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沉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船</w:t>
            </w:r>
          </w:p>
        </w:tc>
        <w:tc>
          <w:tcPr>
            <w:tcW w:w="3900" w:type="dxa"/>
          </w:tcPr>
          <w:p w14:paraId="14BEE088" w14:textId="77777777" w:rsidR="009546DA" w:rsidRPr="005A3DED" w:rsidRDefault="009546DA" w:rsidP="002B2226">
            <w:pPr>
              <w:pStyle w:val="ListParagraph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</w:t>
            </w:r>
            <w:r w:rsidR="006B697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而家己經</w:t>
            </w:r>
            <w:r w:rsidR="006B6975" w:rsidRPr="006B697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冇咗份工，個仔仲入咗醫院</w:t>
            </w:r>
            <w:r w:rsidR="006B6975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，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你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唔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幫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佢</w:t>
            </w:r>
            <w:r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都算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喇，點解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你</w:t>
            </w:r>
            <w:r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仲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要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  <w:bdr w:val="single" w:sz="4" w:space="0" w:color="auto"/>
              </w:rPr>
              <w:t>踩沉船</w:t>
            </w:r>
            <w:r w:rsidRPr="005A3DED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呢？</w:t>
            </w:r>
          </w:p>
        </w:tc>
        <w:tc>
          <w:tcPr>
            <w:tcW w:w="3897" w:type="dxa"/>
          </w:tcPr>
          <w:p w14:paraId="79B88776" w14:textId="77777777" w:rsidR="009546DA" w:rsidRPr="008151B9" w:rsidRDefault="006B6975" w:rsidP="009822BC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</w:pP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別</w:t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人有困難時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br/>
            </w:r>
            <w:r w:rsidRPr="008151B9">
              <w:rPr>
                <w:rFonts w:asciiTheme="majorEastAsia" w:eastAsiaTheme="majorEastAsia" w:hAnsiTheme="majorEastAsia" w:cs="Times New Roman"/>
                <w:color w:val="000000" w:themeColor="text1"/>
                <w:szCs w:val="24"/>
              </w:rPr>
              <w:t>加以傷害</w:t>
            </w:r>
            <w:r w:rsidRPr="008151B9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 xml:space="preserve"> (1)</w:t>
            </w:r>
          </w:p>
        </w:tc>
      </w:tr>
    </w:tbl>
    <w:p w14:paraId="08C7C15B" w14:textId="77777777" w:rsidR="00FF51E8" w:rsidRPr="00AB138E" w:rsidRDefault="00FF51E8" w:rsidP="00E36EAA">
      <w:pPr>
        <w:rPr>
          <w:color w:val="000000" w:themeColor="text1"/>
        </w:rPr>
      </w:pPr>
    </w:p>
    <w:p w14:paraId="7251860A" w14:textId="77777777" w:rsidR="00365ADF" w:rsidRPr="00AB138E" w:rsidRDefault="00365ADF" w:rsidP="00DC6A9C">
      <w:pPr>
        <w:pStyle w:val="ListParagraph"/>
        <w:numPr>
          <w:ilvl w:val="0"/>
          <w:numId w:val="1"/>
        </w:numPr>
        <w:spacing w:line="480" w:lineRule="auto"/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AB138E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造句</w:t>
      </w:r>
    </w:p>
    <w:p w14:paraId="3C902080" w14:textId="77777777" w:rsidR="00B30EE8" w:rsidRPr="00B44B4E" w:rsidRDefault="00365ADF" w:rsidP="009F46B5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="00B44B4E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試員:</w:t>
      </w:r>
      <w:r w:rsidR="006D03DD" w:rsidRPr="006D03DD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</w:t>
      </w:r>
      <w:r w:rsidR="006D03DD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而家我會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俾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個</w:t>
      </w:r>
      <w:r w:rsidR="006D03DD" w:rsidRPr="001B413A">
        <w:rPr>
          <w:rFonts w:asciiTheme="majorEastAsia" w:eastAsiaTheme="majorEastAsia" w:hAnsiTheme="majorEastAsia" w:hint="eastAsia"/>
          <w:color w:val="000000" w:themeColor="text1"/>
          <w:szCs w:val="24"/>
        </w:rPr>
        <w:t>詞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語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你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。請你利用佢作一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完整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句子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。作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要盡量作得詳細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。例如我要用「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」作句，我可以話「</w:t>
      </w:r>
      <w:r w:rsidR="006D03DD">
        <w:rPr>
          <w:rFonts w:asciiTheme="majorEastAsia" w:eastAsiaTheme="majorEastAsia" w:hAnsiTheme="majorEastAsia" w:cs="Arial" w:hint="eastAsia"/>
          <w:color w:val="000000" w:themeColor="text1"/>
          <w:szCs w:val="24"/>
        </w:rPr>
        <w:t>我哥哥係一個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883F74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6D03DD">
        <w:rPr>
          <w:rFonts w:ascii="MingLiU" w:eastAsia="MingLiU" w:hAnsi="MingLiU" w:cs="MingLiU" w:hint="eastAsia"/>
          <w:color w:val="000000" w:themeColor="text1"/>
          <w:szCs w:val="24"/>
        </w:rPr>
        <w:t>人。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」,亦可以話「佢為人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卑，經</w:t>
      </w:r>
      <w:r w:rsidR="006D03DD">
        <w:rPr>
          <w:rFonts w:ascii="Arial" w:hAnsi="Arial" w:cs="Arial"/>
          <w:color w:val="000000" w:themeColor="text1"/>
          <w:szCs w:val="24"/>
        </w:rPr>
        <w:t>常</w:t>
      </w:r>
      <w:r w:rsidR="006D03DD">
        <w:rPr>
          <w:rFonts w:ascii="Arial" w:hAnsi="Arial" w:cs="Arial" w:hint="eastAsia"/>
          <w:color w:val="000000" w:themeColor="text1"/>
          <w:szCs w:val="24"/>
        </w:rPr>
        <w:t>以為</w:t>
      </w:r>
      <w:r w:rsidR="006D03DD" w:rsidRPr="009D7000">
        <w:rPr>
          <w:rFonts w:ascii="Arial" w:hAnsi="Arial" w:cs="Arial"/>
          <w:color w:val="000000" w:themeColor="text1"/>
          <w:szCs w:val="24"/>
        </w:rPr>
        <w:t>人</w:t>
      </w:r>
      <w:r w:rsidR="006D03DD" w:rsidRPr="009D7000">
        <w:rPr>
          <w:rFonts w:ascii="Arial" w:hAnsi="Arial" w:cs="Arial" w:hint="eastAsia"/>
          <w:color w:val="000000" w:themeColor="text1"/>
          <w:szCs w:val="24"/>
        </w:rPr>
        <w:t>地睇唔</w:t>
      </w:r>
      <w:r w:rsidR="006D03DD" w:rsidRPr="009D7000">
        <w:rPr>
          <w:rFonts w:ascii="Arial" w:hAnsi="Arial" w:cs="Arial"/>
          <w:color w:val="000000" w:themeColor="text1"/>
          <w:szCs w:val="24"/>
        </w:rPr>
        <w:t>起</w:t>
      </w:r>
      <w:r w:rsidR="006D03DD">
        <w:rPr>
          <w:rFonts w:ascii="Arial" w:hAnsi="Arial" w:cs="Arial" w:hint="eastAsia"/>
          <w:color w:val="000000" w:themeColor="text1"/>
          <w:szCs w:val="24"/>
        </w:rPr>
        <w:t>佢，所以佢成日</w:t>
      </w:r>
      <w:r w:rsidR="006D03DD" w:rsidRPr="009D7000">
        <w:rPr>
          <w:rFonts w:ascii="Arial" w:hAnsi="Arial" w:cs="Arial" w:hint="eastAsia"/>
          <w:color w:val="000000" w:themeColor="text1"/>
          <w:szCs w:val="24"/>
        </w:rPr>
        <w:t>唔同人</w:t>
      </w:r>
      <w:r w:rsidR="006D03DD">
        <w:rPr>
          <w:rFonts w:ascii="Arial" w:hAnsi="Arial" w:cs="Arial" w:hint="eastAsia"/>
          <w:color w:val="000000" w:themeColor="text1"/>
          <w:szCs w:val="24"/>
        </w:rPr>
        <w:t>接觸。</w:t>
      </w:r>
      <w:r w:rsidR="006D03DD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第二</w:t>
      </w:r>
      <w:r w:rsidR="006D03DD" w:rsidRPr="00D458B7">
        <w:rPr>
          <w:rFonts w:asciiTheme="majorEastAsia" w:eastAsiaTheme="majorEastAsia" w:hAnsiTheme="majorEastAsia" w:hint="eastAsia"/>
          <w:color w:val="000000" w:themeColor="text1"/>
          <w:szCs w:val="24"/>
        </w:rPr>
        <w:t>句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會比較能夠</w:t>
      </w:r>
      <w:r w:rsidR="006D03DD" w:rsidRPr="00B916D9">
        <w:rPr>
          <w:rFonts w:asciiTheme="majorEastAsia" w:eastAsiaTheme="majorEastAsia" w:hAnsiTheme="majorEastAsia" w:hint="eastAsia"/>
          <w:color w:val="000000" w:themeColor="text1"/>
          <w:szCs w:val="24"/>
        </w:rPr>
        <w:t>帶出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「</w:t>
      </w:r>
      <w:r w:rsidR="006D03DD" w:rsidRPr="009D7000">
        <w:rPr>
          <w:rFonts w:ascii="Helvetica" w:hAnsi="Helvetica"/>
          <w:color w:val="000000" w:themeColor="text1"/>
          <w:szCs w:val="24"/>
        </w:rPr>
        <w:t>自</w:t>
      </w:r>
      <w:r w:rsidR="006D03DD" w:rsidRPr="009D7000">
        <w:rPr>
          <w:rFonts w:ascii="MingLiU" w:eastAsia="MingLiU" w:hAnsi="MingLiU" w:cs="MingLiU" w:hint="eastAsia"/>
          <w:color w:val="000000" w:themeColor="text1"/>
          <w:szCs w:val="24"/>
        </w:rPr>
        <w:t>卑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」</w:t>
      </w:r>
      <w:r w:rsidR="006D03DD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嘅意</w:t>
      </w:r>
      <w:r w:rsidR="006D03DD" w:rsidRPr="009D7000">
        <w:rPr>
          <w:rFonts w:asciiTheme="majorEastAsia" w:eastAsiaTheme="majorEastAsia" w:hAnsiTheme="majorEastAsia" w:hint="eastAsia"/>
          <w:color w:val="000000" w:themeColor="text1"/>
          <w:szCs w:val="24"/>
        </w:rPr>
        <w:t>思</w:t>
      </w:r>
      <w:r w:rsidR="006D03DD">
        <w:rPr>
          <w:rFonts w:asciiTheme="majorEastAsia" w:eastAsiaTheme="majorEastAsia" w:hAnsiTheme="majorEastAsia" w:hint="eastAsia"/>
          <w:color w:val="000000" w:themeColor="text1"/>
          <w:szCs w:val="24"/>
        </w:rPr>
        <w:t>。你用口語作就得喇。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275"/>
        <w:gridCol w:w="7301"/>
      </w:tblGrid>
      <w:tr w:rsidR="00AB138E" w:rsidRPr="00AB138E" w14:paraId="31B1734F" w14:textId="77777777" w:rsidTr="008F4F72">
        <w:trPr>
          <w:jc w:val="center"/>
        </w:trPr>
        <w:tc>
          <w:tcPr>
            <w:tcW w:w="663" w:type="dxa"/>
          </w:tcPr>
          <w:p w14:paraId="003B9383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1275" w:type="dxa"/>
          </w:tcPr>
          <w:p w14:paraId="0896C73C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Stimulus</w:t>
            </w:r>
          </w:p>
        </w:tc>
        <w:tc>
          <w:tcPr>
            <w:tcW w:w="7301" w:type="dxa"/>
          </w:tcPr>
          <w:p w14:paraId="1B65F695" w14:textId="77777777" w:rsidR="00365ADF" w:rsidRPr="00AB138E" w:rsidRDefault="00365ADF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Sentence</w:t>
            </w:r>
          </w:p>
        </w:tc>
      </w:tr>
      <w:tr w:rsidR="006D03DD" w:rsidRPr="00AB138E" w14:paraId="477D52C1" w14:textId="77777777" w:rsidTr="008F4F72">
        <w:trPr>
          <w:jc w:val="center"/>
        </w:trPr>
        <w:tc>
          <w:tcPr>
            <w:tcW w:w="663" w:type="dxa"/>
          </w:tcPr>
          <w:p w14:paraId="7FA1695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275" w:type="dxa"/>
          </w:tcPr>
          <w:p w14:paraId="6E53034F" w14:textId="77777777" w:rsidR="006D03DD" w:rsidRPr="00A10953" w:rsidRDefault="006D03DD" w:rsidP="002B2226">
            <w:pPr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解答</w:t>
            </w:r>
          </w:p>
        </w:tc>
        <w:tc>
          <w:tcPr>
            <w:tcW w:w="7301" w:type="dxa"/>
          </w:tcPr>
          <w:p w14:paraId="01B2E810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66A34908" w14:textId="77777777" w:rsidTr="008F4F72">
        <w:trPr>
          <w:jc w:val="center"/>
        </w:trPr>
        <w:tc>
          <w:tcPr>
            <w:tcW w:w="663" w:type="dxa"/>
          </w:tcPr>
          <w:p w14:paraId="2DDC7EA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275" w:type="dxa"/>
          </w:tcPr>
          <w:p w14:paraId="7EF36A30" w14:textId="77777777" w:rsidR="006D03DD" w:rsidRPr="00A10953" w:rsidRDefault="006D03DD" w:rsidP="002B2226">
            <w:pPr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/>
                <w:szCs w:val="24"/>
                <w:shd w:val="clear" w:color="auto" w:fill="FFFFFF"/>
              </w:rPr>
              <w:t>尋根究柢</w:t>
            </w:r>
          </w:p>
        </w:tc>
        <w:tc>
          <w:tcPr>
            <w:tcW w:w="7301" w:type="dxa"/>
          </w:tcPr>
          <w:p w14:paraId="5B3DA301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20D285F9" w14:textId="77777777" w:rsidTr="008F4F72">
        <w:trPr>
          <w:jc w:val="center"/>
        </w:trPr>
        <w:tc>
          <w:tcPr>
            <w:tcW w:w="663" w:type="dxa"/>
          </w:tcPr>
          <w:p w14:paraId="2135B8C9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275" w:type="dxa"/>
          </w:tcPr>
          <w:p w14:paraId="24FEBAAF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支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撐</w:t>
            </w:r>
          </w:p>
        </w:tc>
        <w:tc>
          <w:tcPr>
            <w:tcW w:w="7301" w:type="dxa"/>
          </w:tcPr>
          <w:p w14:paraId="5B4C7FDF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6D03DD" w:rsidRPr="00AB138E" w14:paraId="54B60002" w14:textId="77777777" w:rsidTr="008F4F72">
        <w:trPr>
          <w:jc w:val="center"/>
        </w:trPr>
        <w:tc>
          <w:tcPr>
            <w:tcW w:w="663" w:type="dxa"/>
          </w:tcPr>
          <w:p w14:paraId="476A73E1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1275" w:type="dxa"/>
          </w:tcPr>
          <w:p w14:paraId="59EC5115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半桶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水</w:t>
            </w:r>
          </w:p>
        </w:tc>
        <w:tc>
          <w:tcPr>
            <w:tcW w:w="7301" w:type="dxa"/>
          </w:tcPr>
          <w:p w14:paraId="59EF845E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  <w:tr w:rsidR="006D03DD" w:rsidRPr="00AB138E" w14:paraId="5CA8DF40" w14:textId="77777777" w:rsidTr="008F4F72">
        <w:trPr>
          <w:jc w:val="center"/>
        </w:trPr>
        <w:tc>
          <w:tcPr>
            <w:tcW w:w="663" w:type="dxa"/>
          </w:tcPr>
          <w:p w14:paraId="652B4236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275" w:type="dxa"/>
          </w:tcPr>
          <w:p w14:paraId="47980AA0" w14:textId="77777777" w:rsidR="006D03DD" w:rsidRPr="00A10953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  <w:t>功</w:t>
            </w:r>
            <w:r w:rsidRPr="00A10953">
              <w:rPr>
                <w:rFonts w:asciiTheme="majorEastAsia" w:eastAsiaTheme="majorEastAsia" w:hAnsiTheme="majorEastAsia" w:cs="MingLiU" w:hint="eastAsia"/>
                <w:color w:val="000000" w:themeColor="text1"/>
                <w:szCs w:val="24"/>
              </w:rPr>
              <w:t>利</w:t>
            </w:r>
          </w:p>
        </w:tc>
        <w:tc>
          <w:tcPr>
            <w:tcW w:w="7301" w:type="dxa"/>
          </w:tcPr>
          <w:p w14:paraId="2EDC8361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2A7956ED" w14:textId="77777777" w:rsidTr="008F4F72">
        <w:trPr>
          <w:jc w:val="center"/>
        </w:trPr>
        <w:tc>
          <w:tcPr>
            <w:tcW w:w="663" w:type="dxa"/>
          </w:tcPr>
          <w:p w14:paraId="5589913C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1275" w:type="dxa"/>
          </w:tcPr>
          <w:p w14:paraId="199595B9" w14:textId="77777777" w:rsidR="006D03DD" w:rsidRPr="00A10953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  <w:r w:rsidRPr="00A10953">
              <w:rPr>
                <w:rFonts w:ascii="PMingLiU" w:eastAsia="PMingLiU" w:hAnsi="PMingLiU" w:hint="eastAsia"/>
                <w:color w:val="000000" w:themeColor="text1"/>
              </w:rPr>
              <w:t>無中生有</w:t>
            </w:r>
          </w:p>
        </w:tc>
        <w:tc>
          <w:tcPr>
            <w:tcW w:w="7301" w:type="dxa"/>
          </w:tcPr>
          <w:p w14:paraId="1A9D9567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="PMingLiU" w:eastAsia="PMingLiU" w:hAnsi="PMingLiU"/>
                <w:color w:val="000000" w:themeColor="text1"/>
              </w:rPr>
            </w:pPr>
          </w:p>
        </w:tc>
      </w:tr>
      <w:tr w:rsidR="006D03DD" w:rsidRPr="00AB138E" w14:paraId="125B8F62" w14:textId="77777777" w:rsidTr="008F4F72">
        <w:trPr>
          <w:jc w:val="center"/>
        </w:trPr>
        <w:tc>
          <w:tcPr>
            <w:tcW w:w="663" w:type="dxa"/>
          </w:tcPr>
          <w:p w14:paraId="0C089905" w14:textId="77777777" w:rsidR="006D03DD" w:rsidRPr="00AB138E" w:rsidRDefault="006D03DD" w:rsidP="002B2226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1275" w:type="dxa"/>
          </w:tcPr>
          <w:p w14:paraId="40E2FCE7" w14:textId="77777777" w:rsidR="006D03DD" w:rsidRPr="00A10953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10953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雞毛鴨血</w:t>
            </w:r>
          </w:p>
        </w:tc>
        <w:tc>
          <w:tcPr>
            <w:tcW w:w="7301" w:type="dxa"/>
          </w:tcPr>
          <w:p w14:paraId="5F0D0A93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7760B017" w14:textId="77777777" w:rsidTr="008F4F72">
        <w:trPr>
          <w:jc w:val="center"/>
        </w:trPr>
        <w:tc>
          <w:tcPr>
            <w:tcW w:w="663" w:type="dxa"/>
          </w:tcPr>
          <w:p w14:paraId="5D985E3E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1275" w:type="dxa"/>
          </w:tcPr>
          <w:p w14:paraId="396460D7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顧此失彼</w:t>
            </w:r>
          </w:p>
        </w:tc>
        <w:tc>
          <w:tcPr>
            <w:tcW w:w="7301" w:type="dxa"/>
          </w:tcPr>
          <w:p w14:paraId="5AE3FCA8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</w:tr>
      <w:tr w:rsidR="006D03DD" w:rsidRPr="00AB138E" w14:paraId="3DAC09AA" w14:textId="77777777" w:rsidTr="008F4F72">
        <w:trPr>
          <w:jc w:val="center"/>
        </w:trPr>
        <w:tc>
          <w:tcPr>
            <w:tcW w:w="663" w:type="dxa"/>
          </w:tcPr>
          <w:p w14:paraId="5350543F" w14:textId="77777777" w:rsidR="006D03DD" w:rsidRPr="00AB138E" w:rsidRDefault="006D03DD" w:rsidP="008F4F72">
            <w:pPr>
              <w:pStyle w:val="ListParagraph"/>
              <w:spacing w:line="360" w:lineRule="auto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lastRenderedPageBreak/>
              <w:t>9</w:t>
            </w:r>
          </w:p>
        </w:tc>
        <w:tc>
          <w:tcPr>
            <w:tcW w:w="1275" w:type="dxa"/>
          </w:tcPr>
          <w:p w14:paraId="4BBCD252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寫包單</w:t>
            </w:r>
          </w:p>
        </w:tc>
        <w:tc>
          <w:tcPr>
            <w:tcW w:w="7301" w:type="dxa"/>
          </w:tcPr>
          <w:p w14:paraId="25DD8109" w14:textId="77777777" w:rsidR="006D03DD" w:rsidRPr="00AB138E" w:rsidRDefault="006D03DD" w:rsidP="008F4F72">
            <w:pPr>
              <w:spacing w:line="360" w:lineRule="auto"/>
              <w:rPr>
                <w:rFonts w:asciiTheme="majorEastAsia" w:eastAsiaTheme="majorEastAsia" w:hAnsiTheme="majorEastAsia" w:cs="Arial"/>
                <w:color w:val="000000" w:themeColor="text1"/>
                <w:szCs w:val="24"/>
              </w:rPr>
            </w:pPr>
          </w:p>
        </w:tc>
      </w:tr>
    </w:tbl>
    <w:p w14:paraId="0BFB9EF8" w14:textId="77777777" w:rsidR="009612C7" w:rsidRPr="00EE685B" w:rsidRDefault="009612C7" w:rsidP="00EE685B">
      <w:pPr>
        <w:rPr>
          <w:rFonts w:asciiTheme="minorEastAsia" w:hAnsiTheme="minorEastAsia"/>
          <w:b/>
          <w:color w:val="000000" w:themeColor="text1"/>
        </w:rPr>
      </w:pPr>
    </w:p>
    <w:p w14:paraId="4F0E4C43" w14:textId="77777777" w:rsidR="00B9446D" w:rsidRPr="00AB138E" w:rsidRDefault="00E1243B" w:rsidP="00DC6A9C">
      <w:pPr>
        <w:pStyle w:val="ListParagraph"/>
        <w:numPr>
          <w:ilvl w:val="0"/>
          <w:numId w:val="1"/>
        </w:numPr>
        <w:ind w:leftChars="0"/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  <w:r w:rsidRPr="00AB138E">
        <w:rPr>
          <w:rFonts w:asciiTheme="minorEastAsia" w:hAnsiTheme="minorEastAsia" w:hint="eastAsia"/>
          <w:b/>
          <w:color w:val="000000" w:themeColor="text1"/>
          <w:sz w:val="28"/>
          <w:szCs w:val="28"/>
          <w:u w:val="single"/>
        </w:rPr>
        <w:t>看圖選擇題</w:t>
      </w:r>
    </w:p>
    <w:p w14:paraId="72907AB5" w14:textId="77777777" w:rsidR="00886E1F" w:rsidRPr="009612C7" w:rsidRDefault="00886E1F" w:rsidP="009612C7">
      <w:pPr>
        <w:pStyle w:val="ListParagraph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AB138E">
        <w:rPr>
          <w:rFonts w:asciiTheme="majorEastAsia" w:eastAsiaTheme="majorEastAsia" w:hAnsiTheme="majorEastAsia" w:hint="eastAsia"/>
          <w:color w:val="000000" w:themeColor="text1"/>
          <w:szCs w:val="24"/>
        </w:rPr>
        <w:t>測</w:t>
      </w:r>
      <w:r w:rsidR="00332032" w:rsidRPr="005174FF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試員: 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依度有一個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故事，下面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依度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有</w:t>
      </w:r>
      <w:r w:rsidR="009612C7" w:rsidRPr="00292928">
        <w:rPr>
          <w:rFonts w:asciiTheme="majorEastAsia" w:eastAsiaTheme="majorEastAsia" w:hAnsiTheme="majorEastAsia" w:hint="eastAsia"/>
          <w:color w:val="000000" w:themeColor="text1"/>
          <w:szCs w:val="24"/>
        </w:rPr>
        <w:t>四個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成語。你睇完個故事之後我會問你一條問題，請你</w:t>
      </w:r>
      <w:r w:rsidR="009612C7" w:rsidRPr="009A4AF1">
        <w:rPr>
          <w:rFonts w:asciiTheme="majorEastAsia" w:eastAsiaTheme="majorEastAsia" w:hAnsiTheme="majorEastAsia" w:hint="eastAsia"/>
          <w:color w:val="000000" w:themeColor="text1"/>
          <w:szCs w:val="24"/>
        </w:rPr>
        <w:t>揀返啱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成語出黎。個故事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 w:rsidRPr="00CB01A4">
        <w:rPr>
          <w:rFonts w:asciiTheme="majorEastAsia" w:eastAsiaTheme="majorEastAsia" w:hAnsiTheme="majorEastAsia" w:hint="eastAsia"/>
          <w:color w:val="000000" w:themeColor="text1"/>
          <w:szCs w:val="24"/>
        </w:rPr>
        <w:t>順序係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>咁</w:t>
      </w:r>
      <w:r w:rsidR="009612C7" w:rsidRPr="001B203C">
        <w:rPr>
          <w:rFonts w:asciiTheme="majorEastAsia" w:eastAsiaTheme="majorEastAsia" w:hAnsiTheme="majorEastAsia" w:hint="eastAsia"/>
          <w:color w:val="000000" w:themeColor="text1"/>
          <w:szCs w:val="24"/>
        </w:rPr>
        <w:t>嘅</w:t>
      </w:r>
      <w:r w:rsid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 (point out the order of reading the pictures)</w:t>
      </w:r>
      <w:r w:rsidRPr="009612C7">
        <w:rPr>
          <w:rFonts w:asciiTheme="majorEastAsia" w:eastAsiaTheme="majorEastAsia" w:hAnsiTheme="majorEastAsia"/>
          <w:color w:val="000000" w:themeColor="text1"/>
          <w:szCs w:val="24"/>
        </w:rPr>
        <w:br/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(</w:t>
      </w:r>
      <w:r w:rsidR="00A33AFE"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B</w:t>
      </w:r>
      <w:r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old</w:t>
      </w:r>
      <w:r w:rsidR="00A33AFE"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word</w:t>
      </w:r>
      <w:r w:rsidRPr="009612C7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= target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I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talic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 xml:space="preserve"> word 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=</w:t>
      </w:r>
      <w:r w:rsidR="00A33AFE"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 xml:space="preserve"> </w:t>
      </w:r>
      <w:r w:rsidRPr="009612C7">
        <w:rPr>
          <w:rFonts w:asciiTheme="majorEastAsia" w:eastAsiaTheme="majorEastAsia" w:hAnsiTheme="majorEastAsia" w:hint="eastAsia"/>
          <w:i/>
          <w:color w:val="000000" w:themeColor="text1"/>
          <w:szCs w:val="24"/>
        </w:rPr>
        <w:t>semantic distractor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U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nderline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d word 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=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 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phonological distractor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, </w:t>
      </w:r>
      <w:r w:rsidR="00A33AFE"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Other = irrelevant</w:t>
      </w:r>
      <w:r w:rsidRPr="009612C7">
        <w:rPr>
          <w:rFonts w:asciiTheme="majorEastAsia" w:eastAsiaTheme="majorEastAsia" w:hAnsiTheme="majorEastAsia" w:hint="eastAsia"/>
          <w:color w:val="000000" w:themeColor="text1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3720"/>
        <w:gridCol w:w="1380"/>
        <w:gridCol w:w="1381"/>
        <w:gridCol w:w="1334"/>
        <w:gridCol w:w="1377"/>
      </w:tblGrid>
      <w:tr w:rsidR="00AB138E" w:rsidRPr="00AB138E" w14:paraId="2D46D6B3" w14:textId="77777777" w:rsidTr="00A10953">
        <w:trPr>
          <w:jc w:val="center"/>
        </w:trPr>
        <w:tc>
          <w:tcPr>
            <w:tcW w:w="551" w:type="dxa"/>
          </w:tcPr>
          <w:p w14:paraId="2BC05FD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</w:p>
        </w:tc>
        <w:tc>
          <w:tcPr>
            <w:tcW w:w="3827" w:type="dxa"/>
          </w:tcPr>
          <w:p w14:paraId="0E28F50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/>
                <w:color w:val="000000" w:themeColor="text1"/>
                <w:szCs w:val="24"/>
              </w:rPr>
              <w:t>Q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 xml:space="preserve">uestion </w:t>
            </w:r>
          </w:p>
        </w:tc>
        <w:tc>
          <w:tcPr>
            <w:tcW w:w="1417" w:type="dxa"/>
          </w:tcPr>
          <w:p w14:paraId="544DAD9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A</w:t>
            </w:r>
          </w:p>
        </w:tc>
        <w:tc>
          <w:tcPr>
            <w:tcW w:w="1418" w:type="dxa"/>
          </w:tcPr>
          <w:p w14:paraId="430876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B</w:t>
            </w:r>
          </w:p>
        </w:tc>
        <w:tc>
          <w:tcPr>
            <w:tcW w:w="1369" w:type="dxa"/>
          </w:tcPr>
          <w:p w14:paraId="36ABA3A0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414" w:type="dxa"/>
          </w:tcPr>
          <w:p w14:paraId="71B0F8D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D</w:t>
            </w:r>
          </w:p>
        </w:tc>
      </w:tr>
      <w:tr w:rsidR="00AB138E" w:rsidRPr="00AB138E" w14:paraId="00B0D6B2" w14:textId="77777777" w:rsidTr="00A10953">
        <w:trPr>
          <w:jc w:val="center"/>
        </w:trPr>
        <w:tc>
          <w:tcPr>
            <w:tcW w:w="551" w:type="dxa"/>
          </w:tcPr>
          <w:p w14:paraId="11A76A4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3827" w:type="dxa"/>
          </w:tcPr>
          <w:p w14:paraId="5EA4995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會點形容個女仔嘅創作?</w:t>
            </w:r>
          </w:p>
        </w:tc>
        <w:tc>
          <w:tcPr>
            <w:tcW w:w="1417" w:type="dxa"/>
          </w:tcPr>
          <w:p w14:paraId="6B9C0C0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天方夜譚</w:t>
            </w:r>
          </w:p>
        </w:tc>
        <w:tc>
          <w:tcPr>
            <w:tcW w:w="1418" w:type="dxa"/>
          </w:tcPr>
          <w:p w14:paraId="5C874050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光怪陸離</w:t>
            </w:r>
          </w:p>
        </w:tc>
        <w:tc>
          <w:tcPr>
            <w:tcW w:w="1369" w:type="dxa"/>
          </w:tcPr>
          <w:p w14:paraId="4BBB24F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天馬行空</w:t>
            </w:r>
          </w:p>
        </w:tc>
        <w:tc>
          <w:tcPr>
            <w:tcW w:w="1414" w:type="dxa"/>
          </w:tcPr>
          <w:p w14:paraId="6586D54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魚目混珠</w:t>
            </w:r>
          </w:p>
        </w:tc>
      </w:tr>
      <w:tr w:rsidR="00AB138E" w:rsidRPr="00AB138E" w14:paraId="5C42ECBF" w14:textId="77777777" w:rsidTr="00A10953">
        <w:trPr>
          <w:jc w:val="center"/>
        </w:trPr>
        <w:tc>
          <w:tcPr>
            <w:tcW w:w="551" w:type="dxa"/>
          </w:tcPr>
          <w:p w14:paraId="1B290C3C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3827" w:type="dxa"/>
          </w:tcPr>
          <w:p w14:paraId="10C71BA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會點形容個男仔嘅行動?</w:t>
            </w:r>
          </w:p>
        </w:tc>
        <w:tc>
          <w:tcPr>
            <w:tcW w:w="1417" w:type="dxa"/>
          </w:tcPr>
          <w:p w14:paraId="417CFAC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當機立斷</w:t>
            </w:r>
          </w:p>
        </w:tc>
        <w:tc>
          <w:tcPr>
            <w:tcW w:w="1418" w:type="dxa"/>
          </w:tcPr>
          <w:p w14:paraId="72AD4DF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匹夫之勇</w:t>
            </w:r>
          </w:p>
        </w:tc>
        <w:tc>
          <w:tcPr>
            <w:tcW w:w="1369" w:type="dxa"/>
          </w:tcPr>
          <w:p w14:paraId="7D95D32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火樹銀花</w:t>
            </w:r>
          </w:p>
        </w:tc>
        <w:tc>
          <w:tcPr>
            <w:tcW w:w="1414" w:type="dxa"/>
          </w:tcPr>
          <w:p w14:paraId="77D25CE6" w14:textId="1114BC5A" w:rsidR="00792B8F" w:rsidRPr="00D65DA7" w:rsidRDefault="00792B8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螳臂擋車</w:t>
            </w:r>
          </w:p>
        </w:tc>
      </w:tr>
      <w:tr w:rsidR="00AB138E" w:rsidRPr="00AB138E" w14:paraId="2D238966" w14:textId="77777777" w:rsidTr="00A10953">
        <w:trPr>
          <w:jc w:val="center"/>
        </w:trPr>
        <w:tc>
          <w:tcPr>
            <w:tcW w:w="551" w:type="dxa"/>
          </w:tcPr>
          <w:p w14:paraId="0E814BB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3827" w:type="dxa"/>
          </w:tcPr>
          <w:p w14:paraId="11421CF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會點形容個男仔間屋?</w:t>
            </w:r>
          </w:p>
        </w:tc>
        <w:tc>
          <w:tcPr>
            <w:tcW w:w="1417" w:type="dxa"/>
          </w:tcPr>
          <w:p w14:paraId="305D409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別有洞天</w:t>
            </w:r>
          </w:p>
        </w:tc>
        <w:tc>
          <w:tcPr>
            <w:tcW w:w="1418" w:type="dxa"/>
          </w:tcPr>
          <w:p w14:paraId="0484929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怪裡怪氣</w:t>
            </w:r>
          </w:p>
        </w:tc>
        <w:tc>
          <w:tcPr>
            <w:tcW w:w="1369" w:type="dxa"/>
          </w:tcPr>
          <w:p w14:paraId="6CF77BBF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别出心裁</w:t>
            </w:r>
          </w:p>
        </w:tc>
        <w:tc>
          <w:tcPr>
            <w:tcW w:w="1414" w:type="dxa"/>
          </w:tcPr>
          <w:p w14:paraId="6D533BA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癡人說夢</w:t>
            </w:r>
          </w:p>
        </w:tc>
      </w:tr>
      <w:tr w:rsidR="00AB138E" w:rsidRPr="00AB138E" w14:paraId="511394F9" w14:textId="77777777" w:rsidTr="00A10953">
        <w:trPr>
          <w:jc w:val="center"/>
        </w:trPr>
        <w:tc>
          <w:tcPr>
            <w:tcW w:w="551" w:type="dxa"/>
          </w:tcPr>
          <w:p w14:paraId="475AD5E9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3827" w:type="dxa"/>
          </w:tcPr>
          <w:p w14:paraId="02CD2CE8" w14:textId="77777777" w:rsidR="00886E1F" w:rsidRPr="00AB138E" w:rsidRDefault="006314BF" w:rsidP="006314BF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</w:rPr>
              <w:t>相比起紮孖辮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</w:rPr>
              <w:t>女孩，我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</w:rPr>
              <w:t>會點樣形容冇紮辮女孩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嘅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kern w:val="0"/>
                <w:szCs w:val="24"/>
              </w:rPr>
              <w:t>為人?</w:t>
            </w:r>
          </w:p>
        </w:tc>
        <w:tc>
          <w:tcPr>
            <w:tcW w:w="1417" w:type="dxa"/>
          </w:tcPr>
          <w:p w14:paraId="14406AEB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居安思危</w:t>
            </w:r>
          </w:p>
        </w:tc>
        <w:tc>
          <w:tcPr>
            <w:tcW w:w="1418" w:type="dxa"/>
          </w:tcPr>
          <w:p w14:paraId="06527A6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樂天知命</w:t>
            </w:r>
          </w:p>
        </w:tc>
        <w:tc>
          <w:tcPr>
            <w:tcW w:w="1369" w:type="dxa"/>
          </w:tcPr>
          <w:p w14:paraId="252EF21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cs="Arial" w:hint="eastAsia"/>
                <w:i/>
                <w:color w:val="000000" w:themeColor="text1"/>
                <w:szCs w:val="24"/>
              </w:rPr>
              <w:t>樂極忘形</w:t>
            </w:r>
          </w:p>
        </w:tc>
        <w:tc>
          <w:tcPr>
            <w:tcW w:w="1414" w:type="dxa"/>
          </w:tcPr>
          <w:p w14:paraId="150A8EC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知情識趣</w:t>
            </w:r>
          </w:p>
        </w:tc>
      </w:tr>
      <w:tr w:rsidR="00AB138E" w:rsidRPr="00AB138E" w14:paraId="3A0E0DD8" w14:textId="77777777" w:rsidTr="00A10953">
        <w:trPr>
          <w:jc w:val="center"/>
        </w:trPr>
        <w:tc>
          <w:tcPr>
            <w:tcW w:w="551" w:type="dxa"/>
          </w:tcPr>
          <w:p w14:paraId="7746EEE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3827" w:type="dxa"/>
          </w:tcPr>
          <w:p w14:paraId="7747AA3E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會點形容依兩個賊嘅做法?</w:t>
            </w:r>
          </w:p>
        </w:tc>
        <w:tc>
          <w:tcPr>
            <w:tcW w:w="1417" w:type="dxa"/>
          </w:tcPr>
          <w:p w14:paraId="135B11D3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馬失前蹄</w:t>
            </w:r>
          </w:p>
        </w:tc>
        <w:tc>
          <w:tcPr>
            <w:tcW w:w="1418" w:type="dxa"/>
          </w:tcPr>
          <w:p w14:paraId="27C7848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模稜兩可</w:t>
            </w:r>
          </w:p>
        </w:tc>
        <w:tc>
          <w:tcPr>
            <w:tcW w:w="1369" w:type="dxa"/>
          </w:tcPr>
          <w:p w14:paraId="2C33DD5A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改過從新</w:t>
            </w:r>
          </w:p>
        </w:tc>
        <w:tc>
          <w:tcPr>
            <w:tcW w:w="1414" w:type="dxa"/>
          </w:tcPr>
          <w:p w14:paraId="5CBF82E9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懸崖勒馬</w:t>
            </w:r>
          </w:p>
        </w:tc>
      </w:tr>
      <w:tr w:rsidR="00AB138E" w:rsidRPr="00AB138E" w14:paraId="242BCAD1" w14:textId="77777777" w:rsidTr="00A10953">
        <w:trPr>
          <w:jc w:val="center"/>
        </w:trPr>
        <w:tc>
          <w:tcPr>
            <w:tcW w:w="551" w:type="dxa"/>
          </w:tcPr>
          <w:p w14:paraId="4835F2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6</w:t>
            </w:r>
          </w:p>
        </w:tc>
        <w:tc>
          <w:tcPr>
            <w:tcW w:w="3827" w:type="dxa"/>
          </w:tcPr>
          <w:p w14:paraId="5899B3D1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會點形容依個情況?</w:t>
            </w:r>
          </w:p>
        </w:tc>
        <w:tc>
          <w:tcPr>
            <w:tcW w:w="1417" w:type="dxa"/>
          </w:tcPr>
          <w:p w14:paraId="1B944D97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乘人之危</w:t>
            </w:r>
          </w:p>
        </w:tc>
        <w:tc>
          <w:tcPr>
            <w:tcW w:w="1418" w:type="dxa"/>
          </w:tcPr>
          <w:p w14:paraId="23716C94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舉世矚目</w:t>
            </w:r>
          </w:p>
        </w:tc>
        <w:tc>
          <w:tcPr>
            <w:tcW w:w="1369" w:type="dxa"/>
          </w:tcPr>
          <w:p w14:paraId="515F319F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世態炎涼</w:t>
            </w:r>
          </w:p>
        </w:tc>
        <w:tc>
          <w:tcPr>
            <w:tcW w:w="1414" w:type="dxa"/>
          </w:tcPr>
          <w:p w14:paraId="4BFF820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游刃有餘</w:t>
            </w:r>
          </w:p>
        </w:tc>
      </w:tr>
      <w:tr w:rsidR="00AB138E" w:rsidRPr="00AB138E" w14:paraId="01384DAC" w14:textId="77777777" w:rsidTr="00A10953">
        <w:trPr>
          <w:jc w:val="center"/>
        </w:trPr>
        <w:tc>
          <w:tcPr>
            <w:tcW w:w="551" w:type="dxa"/>
          </w:tcPr>
          <w:p w14:paraId="3F1074F7" w14:textId="77777777" w:rsidR="00886E1F" w:rsidRPr="00AB138E" w:rsidRDefault="001B43D9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7</w:t>
            </w:r>
          </w:p>
        </w:tc>
        <w:tc>
          <w:tcPr>
            <w:tcW w:w="3827" w:type="dxa"/>
          </w:tcPr>
          <w:p w14:paraId="7563F4AE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會點形容個媽媽嘅做法?</w:t>
            </w:r>
          </w:p>
        </w:tc>
        <w:tc>
          <w:tcPr>
            <w:tcW w:w="1417" w:type="dxa"/>
          </w:tcPr>
          <w:p w14:paraId="16AEA5F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臥薪嘗膽</w:t>
            </w:r>
          </w:p>
        </w:tc>
        <w:tc>
          <w:tcPr>
            <w:tcW w:w="1418" w:type="dxa"/>
          </w:tcPr>
          <w:p w14:paraId="45216D76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落井下石</w:t>
            </w:r>
          </w:p>
        </w:tc>
        <w:tc>
          <w:tcPr>
            <w:tcW w:w="1369" w:type="dxa"/>
          </w:tcPr>
          <w:p w14:paraId="2E713052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曲高和寡</w:t>
            </w:r>
          </w:p>
        </w:tc>
        <w:tc>
          <w:tcPr>
            <w:tcW w:w="1414" w:type="dxa"/>
          </w:tcPr>
          <w:p w14:paraId="47577535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抱薪救火</w:t>
            </w:r>
          </w:p>
        </w:tc>
      </w:tr>
      <w:tr w:rsidR="00AB138E" w:rsidRPr="00AB138E" w14:paraId="57080629" w14:textId="77777777" w:rsidTr="00A10953">
        <w:trPr>
          <w:jc w:val="center"/>
        </w:trPr>
        <w:tc>
          <w:tcPr>
            <w:tcW w:w="551" w:type="dxa"/>
          </w:tcPr>
          <w:p w14:paraId="680863AC" w14:textId="77777777" w:rsidR="00886E1F" w:rsidRPr="00AB138E" w:rsidRDefault="001B43D9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3827" w:type="dxa"/>
          </w:tcPr>
          <w:p w14:paraId="24E4B36D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我</w:t>
            </w:r>
            <w:r w:rsidR="002D5C62" w:rsidRPr="00C77F10">
              <w:rPr>
                <w:rFonts w:asciiTheme="majorEastAsia" w:eastAsiaTheme="majorEastAsia" w:hAnsiTheme="majorEastAsia" w:cs="Times New Roman" w:hint="eastAsia"/>
                <w:color w:val="000000" w:themeColor="text1"/>
                <w:szCs w:val="24"/>
              </w:rPr>
              <w:t>哋</w:t>
            </w: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會點形容個男仔?</w:t>
            </w:r>
          </w:p>
        </w:tc>
        <w:tc>
          <w:tcPr>
            <w:tcW w:w="1417" w:type="dxa"/>
          </w:tcPr>
          <w:p w14:paraId="74C417CA" w14:textId="77777777" w:rsidR="00886E1F" w:rsidRPr="00A7430C" w:rsidRDefault="009612C7" w:rsidP="00EF42D7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b/>
                <w:color w:val="000000" w:themeColor="text1"/>
                <w:szCs w:val="24"/>
              </w:rPr>
            </w:pPr>
            <w:r w:rsidRPr="002B2226">
              <w:rPr>
                <w:rFonts w:asciiTheme="majorEastAsia" w:eastAsiaTheme="majorEastAsia" w:hAnsiTheme="majorEastAsia" w:hint="eastAsia"/>
                <w:b/>
                <w:color w:val="000000" w:themeColor="text1"/>
                <w:szCs w:val="24"/>
              </w:rPr>
              <w:t>誇下海口</w:t>
            </w:r>
          </w:p>
        </w:tc>
        <w:tc>
          <w:tcPr>
            <w:tcW w:w="1418" w:type="dxa"/>
          </w:tcPr>
          <w:p w14:paraId="21D18D41" w14:textId="3827C50E" w:rsidR="00886E1F" w:rsidRPr="00AB138E" w:rsidRDefault="00792B8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i/>
                <w:color w:val="000000" w:themeColor="text1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i/>
                <w:color w:val="000000" w:themeColor="text1"/>
                <w:szCs w:val="24"/>
              </w:rPr>
              <w:t>能言善辯</w:t>
            </w:r>
          </w:p>
        </w:tc>
        <w:tc>
          <w:tcPr>
            <w:tcW w:w="1369" w:type="dxa"/>
          </w:tcPr>
          <w:p w14:paraId="41F088BA" w14:textId="54C33C2F" w:rsidR="001A4746" w:rsidRPr="009C3981" w:rsidRDefault="00B550B4" w:rsidP="009C3981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  <w:u w:val="single"/>
              </w:rPr>
            </w:pPr>
            <w:r w:rsidRPr="00B550B4">
              <w:rPr>
                <w:rFonts w:asciiTheme="majorEastAsia" w:eastAsiaTheme="majorEastAsia" w:hAnsiTheme="majorEastAsia" w:hint="eastAsia"/>
                <w:color w:val="000000" w:themeColor="text1"/>
                <w:szCs w:val="24"/>
                <w:u w:val="single"/>
              </w:rPr>
              <w:t>出口成文</w:t>
            </w:r>
          </w:p>
        </w:tc>
        <w:tc>
          <w:tcPr>
            <w:tcW w:w="1414" w:type="dxa"/>
          </w:tcPr>
          <w:p w14:paraId="43BA241B" w14:textId="77777777" w:rsidR="00886E1F" w:rsidRPr="00AB138E" w:rsidRDefault="00886E1F" w:rsidP="00EB3DD8">
            <w:pPr>
              <w:pStyle w:val="ListParagraph"/>
              <w:ind w:leftChars="0" w:left="0"/>
              <w:rPr>
                <w:rFonts w:asciiTheme="majorEastAsia" w:eastAsiaTheme="majorEastAsia" w:hAnsiTheme="majorEastAsia"/>
                <w:color w:val="000000" w:themeColor="text1"/>
                <w:szCs w:val="24"/>
              </w:rPr>
            </w:pPr>
            <w:r w:rsidRPr="00AB138E">
              <w:rPr>
                <w:rFonts w:asciiTheme="majorEastAsia" w:eastAsiaTheme="majorEastAsia" w:hAnsiTheme="majorEastAsia" w:hint="eastAsia"/>
                <w:color w:val="000000" w:themeColor="text1"/>
                <w:szCs w:val="24"/>
              </w:rPr>
              <w:t>一丘之貉</w:t>
            </w:r>
          </w:p>
        </w:tc>
      </w:tr>
    </w:tbl>
    <w:p w14:paraId="69E13160" w14:textId="77777777" w:rsidR="00886E1F" w:rsidRPr="00A10953" w:rsidRDefault="00886E1F" w:rsidP="00A10953">
      <w:pPr>
        <w:rPr>
          <w:rFonts w:asciiTheme="minorEastAsia" w:hAnsiTheme="minorEastAsia"/>
          <w:b/>
          <w:color w:val="000000" w:themeColor="text1"/>
          <w:sz w:val="28"/>
          <w:szCs w:val="28"/>
          <w:u w:val="single"/>
        </w:rPr>
      </w:pPr>
    </w:p>
    <w:sectPr w:rsidR="00886E1F" w:rsidRPr="00A10953" w:rsidSect="00B911B7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425FC" w14:textId="77777777" w:rsidR="0039129C" w:rsidRDefault="0039129C" w:rsidP="00B911B7">
      <w:r>
        <w:separator/>
      </w:r>
    </w:p>
  </w:endnote>
  <w:endnote w:type="continuationSeparator" w:id="0">
    <w:p w14:paraId="3B2116BA" w14:textId="77777777" w:rsidR="0039129C" w:rsidRDefault="0039129C" w:rsidP="00B91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2103597"/>
      <w:docPartObj>
        <w:docPartGallery w:val="Page Numbers (Bottom of Page)"/>
        <w:docPartUnique/>
      </w:docPartObj>
    </w:sdtPr>
    <w:sdtEndPr/>
    <w:sdtContent>
      <w:p w14:paraId="545A42EA" w14:textId="518EEF47" w:rsidR="00792B8F" w:rsidRDefault="00792B8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0B4" w:rsidRPr="00B550B4">
          <w:rPr>
            <w:noProof/>
            <w:lang w:val="zh-TW"/>
          </w:rPr>
          <w:t>2</w:t>
        </w:r>
        <w:r>
          <w:fldChar w:fldCharType="end"/>
        </w:r>
      </w:p>
    </w:sdtContent>
  </w:sdt>
  <w:p w14:paraId="25C5E573" w14:textId="77777777" w:rsidR="00792B8F" w:rsidRDefault="00792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93196" w14:textId="77777777" w:rsidR="0039129C" w:rsidRDefault="0039129C" w:rsidP="00B911B7">
      <w:r>
        <w:separator/>
      </w:r>
    </w:p>
  </w:footnote>
  <w:footnote w:type="continuationSeparator" w:id="0">
    <w:p w14:paraId="6842A138" w14:textId="77777777" w:rsidR="0039129C" w:rsidRDefault="0039129C" w:rsidP="00B91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5502" w14:textId="77777777" w:rsidR="00792B8F" w:rsidRDefault="00792B8F">
    <w:pPr>
      <w:pStyle w:val="Header"/>
    </w:pPr>
    <w:r w:rsidRPr="00DD6E89">
      <w:rPr>
        <w:rFonts w:ascii="Times New Roman" w:hAnsi="Times New Roman"/>
        <w:b/>
        <w:bCs/>
        <w:color w:val="000000"/>
        <w:sz w:val="28"/>
        <w:szCs w:val="28"/>
      </w:rPr>
      <w:t>香港中學</w:t>
    </w:r>
    <w:r w:rsidRPr="00DD6E89">
      <w:rPr>
        <w:rFonts w:ascii="Times New Roman" w:hAnsi="Times New Roman"/>
        <w:b/>
        <w:color w:val="000000"/>
        <w:sz w:val="28"/>
        <w:szCs w:val="28"/>
      </w:rPr>
      <w:t>生粵語語義</w:t>
    </w:r>
    <w:r>
      <w:rPr>
        <w:rFonts w:ascii="Times New Roman" w:hAnsi="Times New Roman" w:hint="eastAsia"/>
        <w:b/>
        <w:color w:val="000000"/>
        <w:sz w:val="28"/>
        <w:szCs w:val="28"/>
      </w:rPr>
      <w:t>能力</w:t>
    </w:r>
    <w:r w:rsidRPr="00DD6E89">
      <w:rPr>
        <w:rFonts w:ascii="Times New Roman" w:hAnsi="Times New Roman"/>
        <w:b/>
        <w:color w:val="000000"/>
        <w:sz w:val="28"/>
        <w:szCs w:val="28"/>
      </w:rPr>
      <w:t>測試</w:t>
    </w:r>
    <w:r>
      <w:rPr>
        <w:rFonts w:ascii="Times New Roman" w:hAnsi="Times New Roman" w:hint="eastAsia"/>
        <w:b/>
        <w:color w:val="000000"/>
        <w:sz w:val="28"/>
        <w:szCs w:val="28"/>
      </w:rPr>
      <w:t xml:space="preserve"> (</w:t>
    </w:r>
    <w:r>
      <w:rPr>
        <w:rFonts w:ascii="Times New Roman" w:hAnsi="Times New Roman" w:hint="eastAsia"/>
        <w:b/>
        <w:color w:val="000000"/>
        <w:sz w:val="28"/>
        <w:szCs w:val="28"/>
      </w:rPr>
      <w:t>紀錄表</w:t>
    </w:r>
    <w:r>
      <w:rPr>
        <w:rFonts w:ascii="Times New Roman" w:hAnsi="Times New Roman" w:hint="eastAsia"/>
        <w:b/>
        <w:color w:val="000000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3132"/>
    <w:multiLevelType w:val="hybridMultilevel"/>
    <w:tmpl w:val="0672A7BE"/>
    <w:lvl w:ilvl="0" w:tplc="EA0C78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6264D2"/>
    <w:multiLevelType w:val="hybridMultilevel"/>
    <w:tmpl w:val="0E1A58DE"/>
    <w:lvl w:ilvl="0" w:tplc="BDC6D706">
      <w:start w:val="1"/>
      <w:numFmt w:val="upperLetter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8014DC"/>
    <w:multiLevelType w:val="hybridMultilevel"/>
    <w:tmpl w:val="2D1AB820"/>
    <w:lvl w:ilvl="0" w:tplc="CC8A71FC">
      <w:start w:val="2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sz w:val="28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1B7"/>
    <w:rsid w:val="00042E47"/>
    <w:rsid w:val="00045CBA"/>
    <w:rsid w:val="00055DF5"/>
    <w:rsid w:val="00055F18"/>
    <w:rsid w:val="000573FE"/>
    <w:rsid w:val="00077664"/>
    <w:rsid w:val="0008357A"/>
    <w:rsid w:val="000929B3"/>
    <w:rsid w:val="000B0E6C"/>
    <w:rsid w:val="000B49F0"/>
    <w:rsid w:val="000C13A1"/>
    <w:rsid w:val="000C30A5"/>
    <w:rsid w:val="000C6EC5"/>
    <w:rsid w:val="000D7B85"/>
    <w:rsid w:val="000E0C0A"/>
    <w:rsid w:val="000F56A8"/>
    <w:rsid w:val="001076BA"/>
    <w:rsid w:val="00121C9C"/>
    <w:rsid w:val="00123397"/>
    <w:rsid w:val="00157DA0"/>
    <w:rsid w:val="00161836"/>
    <w:rsid w:val="001650FB"/>
    <w:rsid w:val="0017249C"/>
    <w:rsid w:val="0017645D"/>
    <w:rsid w:val="00177958"/>
    <w:rsid w:val="00181FF8"/>
    <w:rsid w:val="001820D6"/>
    <w:rsid w:val="001951F3"/>
    <w:rsid w:val="001A4746"/>
    <w:rsid w:val="001B43D9"/>
    <w:rsid w:val="001C75B0"/>
    <w:rsid w:val="001D74C7"/>
    <w:rsid w:val="001E4311"/>
    <w:rsid w:val="002014FF"/>
    <w:rsid w:val="00235AEE"/>
    <w:rsid w:val="0023739E"/>
    <w:rsid w:val="00237589"/>
    <w:rsid w:val="0024177C"/>
    <w:rsid w:val="00244021"/>
    <w:rsid w:val="002536D8"/>
    <w:rsid w:val="002560A3"/>
    <w:rsid w:val="00296CE9"/>
    <w:rsid w:val="002B12DB"/>
    <w:rsid w:val="002B2226"/>
    <w:rsid w:val="002D5C62"/>
    <w:rsid w:val="002D6E02"/>
    <w:rsid w:val="002D7087"/>
    <w:rsid w:val="002E30C0"/>
    <w:rsid w:val="00302076"/>
    <w:rsid w:val="0030209E"/>
    <w:rsid w:val="0031488B"/>
    <w:rsid w:val="00321C45"/>
    <w:rsid w:val="0032391C"/>
    <w:rsid w:val="003311BA"/>
    <w:rsid w:val="00331838"/>
    <w:rsid w:val="00332032"/>
    <w:rsid w:val="00365ADF"/>
    <w:rsid w:val="00373A88"/>
    <w:rsid w:val="00376A6F"/>
    <w:rsid w:val="003841DC"/>
    <w:rsid w:val="00384AE1"/>
    <w:rsid w:val="00385B15"/>
    <w:rsid w:val="0039129C"/>
    <w:rsid w:val="003978F1"/>
    <w:rsid w:val="003C71E0"/>
    <w:rsid w:val="003D4F4C"/>
    <w:rsid w:val="003E6594"/>
    <w:rsid w:val="003F18E5"/>
    <w:rsid w:val="003F58F8"/>
    <w:rsid w:val="004027A1"/>
    <w:rsid w:val="00406589"/>
    <w:rsid w:val="00424F3B"/>
    <w:rsid w:val="00447A2B"/>
    <w:rsid w:val="004878FD"/>
    <w:rsid w:val="0049663B"/>
    <w:rsid w:val="004A744B"/>
    <w:rsid w:val="004C100A"/>
    <w:rsid w:val="00505AB6"/>
    <w:rsid w:val="005131B8"/>
    <w:rsid w:val="005142C0"/>
    <w:rsid w:val="00564A30"/>
    <w:rsid w:val="005666F5"/>
    <w:rsid w:val="00567A77"/>
    <w:rsid w:val="00577D92"/>
    <w:rsid w:val="00581D66"/>
    <w:rsid w:val="005B0918"/>
    <w:rsid w:val="005B2F3D"/>
    <w:rsid w:val="005C0796"/>
    <w:rsid w:val="005C4B4D"/>
    <w:rsid w:val="005D1CBB"/>
    <w:rsid w:val="005D4F65"/>
    <w:rsid w:val="005E270C"/>
    <w:rsid w:val="005E72D1"/>
    <w:rsid w:val="00603C9C"/>
    <w:rsid w:val="00617829"/>
    <w:rsid w:val="00630ABB"/>
    <w:rsid w:val="006314BF"/>
    <w:rsid w:val="00655A8C"/>
    <w:rsid w:val="0067517C"/>
    <w:rsid w:val="00680A23"/>
    <w:rsid w:val="00690BA1"/>
    <w:rsid w:val="00690BA9"/>
    <w:rsid w:val="006B6975"/>
    <w:rsid w:val="006C6269"/>
    <w:rsid w:val="006D03DD"/>
    <w:rsid w:val="006D4355"/>
    <w:rsid w:val="006D6340"/>
    <w:rsid w:val="006E18DA"/>
    <w:rsid w:val="006E4D7B"/>
    <w:rsid w:val="006F2A09"/>
    <w:rsid w:val="007261AA"/>
    <w:rsid w:val="00734270"/>
    <w:rsid w:val="0074470C"/>
    <w:rsid w:val="0076339C"/>
    <w:rsid w:val="00771515"/>
    <w:rsid w:val="0077432E"/>
    <w:rsid w:val="00792B8F"/>
    <w:rsid w:val="007A0DF7"/>
    <w:rsid w:val="007A2781"/>
    <w:rsid w:val="007B6889"/>
    <w:rsid w:val="007C14EF"/>
    <w:rsid w:val="007C38F9"/>
    <w:rsid w:val="007D339E"/>
    <w:rsid w:val="007D7D16"/>
    <w:rsid w:val="007F1F21"/>
    <w:rsid w:val="007F2D42"/>
    <w:rsid w:val="00800E08"/>
    <w:rsid w:val="0080142E"/>
    <w:rsid w:val="00802AD8"/>
    <w:rsid w:val="0080752B"/>
    <w:rsid w:val="008104BA"/>
    <w:rsid w:val="008151B9"/>
    <w:rsid w:val="00844C86"/>
    <w:rsid w:val="00855789"/>
    <w:rsid w:val="00886E1F"/>
    <w:rsid w:val="008A46CC"/>
    <w:rsid w:val="008A4E87"/>
    <w:rsid w:val="008A7D49"/>
    <w:rsid w:val="008D69DF"/>
    <w:rsid w:val="008E1B4C"/>
    <w:rsid w:val="008F4F72"/>
    <w:rsid w:val="008F758D"/>
    <w:rsid w:val="00916C7A"/>
    <w:rsid w:val="0093497D"/>
    <w:rsid w:val="00943BDA"/>
    <w:rsid w:val="009546DA"/>
    <w:rsid w:val="009576CA"/>
    <w:rsid w:val="009612C7"/>
    <w:rsid w:val="00971F26"/>
    <w:rsid w:val="009822BC"/>
    <w:rsid w:val="00990517"/>
    <w:rsid w:val="00996DDB"/>
    <w:rsid w:val="009C3981"/>
    <w:rsid w:val="009C6532"/>
    <w:rsid w:val="009D44AD"/>
    <w:rsid w:val="009E4353"/>
    <w:rsid w:val="009E5F68"/>
    <w:rsid w:val="009E7E12"/>
    <w:rsid w:val="009F46B5"/>
    <w:rsid w:val="009F7702"/>
    <w:rsid w:val="009F7C22"/>
    <w:rsid w:val="00A03533"/>
    <w:rsid w:val="00A106D1"/>
    <w:rsid w:val="00A10953"/>
    <w:rsid w:val="00A16DCF"/>
    <w:rsid w:val="00A258AF"/>
    <w:rsid w:val="00A33AFE"/>
    <w:rsid w:val="00A4143D"/>
    <w:rsid w:val="00A5145B"/>
    <w:rsid w:val="00A5423E"/>
    <w:rsid w:val="00A55AD2"/>
    <w:rsid w:val="00A7430C"/>
    <w:rsid w:val="00AA3C3E"/>
    <w:rsid w:val="00AA4071"/>
    <w:rsid w:val="00AA4671"/>
    <w:rsid w:val="00AA6749"/>
    <w:rsid w:val="00AB138E"/>
    <w:rsid w:val="00AB2D90"/>
    <w:rsid w:val="00AD1C40"/>
    <w:rsid w:val="00B019FF"/>
    <w:rsid w:val="00B03D15"/>
    <w:rsid w:val="00B11923"/>
    <w:rsid w:val="00B11C6E"/>
    <w:rsid w:val="00B17F21"/>
    <w:rsid w:val="00B21473"/>
    <w:rsid w:val="00B30EE8"/>
    <w:rsid w:val="00B44B4E"/>
    <w:rsid w:val="00B550B4"/>
    <w:rsid w:val="00B5660A"/>
    <w:rsid w:val="00B6103F"/>
    <w:rsid w:val="00B64AC0"/>
    <w:rsid w:val="00B70709"/>
    <w:rsid w:val="00B71F81"/>
    <w:rsid w:val="00B911B7"/>
    <w:rsid w:val="00B9446D"/>
    <w:rsid w:val="00BA06D5"/>
    <w:rsid w:val="00BB6413"/>
    <w:rsid w:val="00BC7D5B"/>
    <w:rsid w:val="00BE1E5F"/>
    <w:rsid w:val="00BE3AEE"/>
    <w:rsid w:val="00BF4D28"/>
    <w:rsid w:val="00C0247F"/>
    <w:rsid w:val="00C11FB1"/>
    <w:rsid w:val="00C1297A"/>
    <w:rsid w:val="00C16F04"/>
    <w:rsid w:val="00C17881"/>
    <w:rsid w:val="00C30B55"/>
    <w:rsid w:val="00C455A8"/>
    <w:rsid w:val="00C53249"/>
    <w:rsid w:val="00C53E93"/>
    <w:rsid w:val="00C63390"/>
    <w:rsid w:val="00C71906"/>
    <w:rsid w:val="00C77F10"/>
    <w:rsid w:val="00C841EE"/>
    <w:rsid w:val="00C84CD7"/>
    <w:rsid w:val="00CA7CCC"/>
    <w:rsid w:val="00CC255B"/>
    <w:rsid w:val="00CC5966"/>
    <w:rsid w:val="00CD7AD3"/>
    <w:rsid w:val="00D13077"/>
    <w:rsid w:val="00D40006"/>
    <w:rsid w:val="00D43765"/>
    <w:rsid w:val="00D54802"/>
    <w:rsid w:val="00D63FD0"/>
    <w:rsid w:val="00D65DA7"/>
    <w:rsid w:val="00D71CB5"/>
    <w:rsid w:val="00D8640C"/>
    <w:rsid w:val="00D92A51"/>
    <w:rsid w:val="00DC6A5A"/>
    <w:rsid w:val="00DC6A9C"/>
    <w:rsid w:val="00DD1EA8"/>
    <w:rsid w:val="00DE011B"/>
    <w:rsid w:val="00DE5CC3"/>
    <w:rsid w:val="00DF5B24"/>
    <w:rsid w:val="00DF7F8D"/>
    <w:rsid w:val="00E055F6"/>
    <w:rsid w:val="00E1243B"/>
    <w:rsid w:val="00E2227E"/>
    <w:rsid w:val="00E36EAA"/>
    <w:rsid w:val="00E526A0"/>
    <w:rsid w:val="00E64E66"/>
    <w:rsid w:val="00E65B89"/>
    <w:rsid w:val="00E76C67"/>
    <w:rsid w:val="00E90D01"/>
    <w:rsid w:val="00E95695"/>
    <w:rsid w:val="00EA5292"/>
    <w:rsid w:val="00EA7663"/>
    <w:rsid w:val="00EB3DD8"/>
    <w:rsid w:val="00EC1B14"/>
    <w:rsid w:val="00EE3B4C"/>
    <w:rsid w:val="00EE5235"/>
    <w:rsid w:val="00EE685B"/>
    <w:rsid w:val="00EF0729"/>
    <w:rsid w:val="00EF42D7"/>
    <w:rsid w:val="00F26358"/>
    <w:rsid w:val="00F308FF"/>
    <w:rsid w:val="00F503C8"/>
    <w:rsid w:val="00F6138D"/>
    <w:rsid w:val="00F636D6"/>
    <w:rsid w:val="00F6411C"/>
    <w:rsid w:val="00F75C7F"/>
    <w:rsid w:val="00F9210E"/>
    <w:rsid w:val="00FA2736"/>
    <w:rsid w:val="00FD175F"/>
    <w:rsid w:val="00FD347D"/>
    <w:rsid w:val="00FE6D9A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E2DD0"/>
  <w15:docId w15:val="{E9D61960-6562-4037-9376-4901440B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78F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3">
    <w:name w:val="heading 3"/>
    <w:basedOn w:val="Normal"/>
    <w:link w:val="Heading3Char"/>
    <w:uiPriority w:val="9"/>
    <w:qFormat/>
    <w:rsid w:val="00B911B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11B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11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11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11B7"/>
    <w:pPr>
      <w:ind w:leftChars="200"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B911B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table" w:styleId="TableGrid">
    <w:name w:val="Table Grid"/>
    <w:basedOn w:val="TableNormal"/>
    <w:uiPriority w:val="59"/>
    <w:rsid w:val="00B91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911B7"/>
    <w:rPr>
      <w:b/>
      <w:bCs/>
    </w:rPr>
  </w:style>
  <w:style w:type="character" w:customStyle="1" w:styleId="key">
    <w:name w:val="key"/>
    <w:basedOn w:val="DefaultParagraphFont"/>
    <w:rsid w:val="00B911B7"/>
  </w:style>
  <w:style w:type="character" w:styleId="Hyperlink">
    <w:name w:val="Hyperlink"/>
    <w:basedOn w:val="DefaultParagraphFont"/>
    <w:uiPriority w:val="99"/>
    <w:semiHidden/>
    <w:unhideWhenUsed/>
    <w:rsid w:val="00B911B7"/>
    <w:rPr>
      <w:color w:val="0000FF"/>
      <w:u w:val="single"/>
    </w:rPr>
  </w:style>
  <w:style w:type="character" w:customStyle="1" w:styleId="class1">
    <w:name w:val="class1"/>
    <w:basedOn w:val="DefaultParagraphFont"/>
    <w:rsid w:val="00C53E93"/>
  </w:style>
  <w:style w:type="character" w:customStyle="1" w:styleId="class6">
    <w:name w:val="class6"/>
    <w:basedOn w:val="DefaultParagraphFont"/>
    <w:rsid w:val="00C53E93"/>
  </w:style>
  <w:style w:type="character" w:customStyle="1" w:styleId="Heading1Char">
    <w:name w:val="Heading 1 Char"/>
    <w:basedOn w:val="DefaultParagraphFont"/>
    <w:link w:val="Heading1"/>
    <w:uiPriority w:val="9"/>
    <w:rsid w:val="003978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0536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2556.htm" TargetMode="External"/><Relationship Id="rId12" Type="http://schemas.openxmlformats.org/officeDocument/2006/relationships/hyperlink" Target="http://www.chazidian.com/r_ci_994e68647a7a9f0a6469fc9f99f3f9c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azidian.com/r_ci_d7bc83b243ead55f5d479565a22007e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24569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42674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Microsoft Office User</cp:lastModifiedBy>
  <cp:revision>2</cp:revision>
  <cp:lastPrinted>2014-01-15T04:56:00Z</cp:lastPrinted>
  <dcterms:created xsi:type="dcterms:W3CDTF">2020-12-18T06:01:00Z</dcterms:created>
  <dcterms:modified xsi:type="dcterms:W3CDTF">2020-12-18T06:01:00Z</dcterms:modified>
</cp:coreProperties>
</file>