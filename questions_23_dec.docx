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3349"/>
        <w:gridCol w:w="1438"/>
        <w:gridCol w:w="3431"/>
      </w:tblGrid>
      <w:tr w:rsidR="00AB138E" w:rsidRPr="00AB138E" w14:paraId="615EAF3E" w14:textId="77777777" w:rsidTr="00AB138E">
        <w:tc>
          <w:tcPr>
            <w:tcW w:w="1526" w:type="dxa"/>
          </w:tcPr>
          <w:p w14:paraId="5BD6ACD6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學生姓名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55B17B70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14D94E88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學校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6FA67EE3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AB138E" w:rsidRPr="00AB138E" w14:paraId="4E9A58ED" w14:textId="77777777" w:rsidTr="00AB138E">
        <w:tc>
          <w:tcPr>
            <w:tcW w:w="1526" w:type="dxa"/>
          </w:tcPr>
          <w:p w14:paraId="0875C334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性別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28CE6806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1179889F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班別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7E7AF873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AB138E" w:rsidRPr="00AB138E" w14:paraId="7882FF70" w14:textId="77777777" w:rsidTr="00AB138E">
        <w:tc>
          <w:tcPr>
            <w:tcW w:w="1526" w:type="dxa"/>
          </w:tcPr>
          <w:p w14:paraId="12524D66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出生日期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7A6FF899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34A10EC7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測試日期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21C0B240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AB138E" w:rsidRPr="00AB138E" w14:paraId="1F28CD07" w14:textId="77777777" w:rsidTr="00AB138E">
        <w:tc>
          <w:tcPr>
            <w:tcW w:w="1526" w:type="dxa"/>
          </w:tcPr>
          <w:p w14:paraId="548E62BF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歲數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756F2B5A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44DF0019" w14:textId="77777777" w:rsidR="00AB138E" w:rsidRPr="00AB138E" w:rsidRDefault="00AB138E" w:rsidP="00EB3DD8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測試員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3A13A835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332032" w:rsidRPr="00AB138E" w14:paraId="5B21D6CD" w14:textId="77777777" w:rsidTr="00AB138E">
        <w:tc>
          <w:tcPr>
            <w:tcW w:w="1526" w:type="dxa"/>
          </w:tcPr>
          <w:p w14:paraId="7B4E3BDD" w14:textId="77777777" w:rsidR="00332032" w:rsidRPr="00AB138E" w:rsidRDefault="00332032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>
              <w:rPr>
                <w:rFonts w:hint="eastAsia"/>
                <w:b/>
                <w:color w:val="000000" w:themeColor="text1"/>
                <w:szCs w:val="24"/>
              </w:rPr>
              <w:t>時間</w:t>
            </w:r>
            <w:r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035B8194" w14:textId="77777777" w:rsidR="00332032" w:rsidRPr="00AB138E" w:rsidRDefault="00332032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6886BAA5" w14:textId="77777777" w:rsidR="00332032" w:rsidRPr="00AB138E" w:rsidRDefault="00332032" w:rsidP="00EB3DD8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3457" w:type="dxa"/>
          </w:tcPr>
          <w:p w14:paraId="13B32868" w14:textId="77777777" w:rsidR="00332032" w:rsidRPr="00AB138E" w:rsidRDefault="00332032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</w:tbl>
    <w:p w14:paraId="3C3A5914" w14:textId="77777777" w:rsidR="00302076" w:rsidRPr="00597B49" w:rsidRDefault="00302076" w:rsidP="00302076">
      <w:pPr>
        <w:pStyle w:val="ListParagraph"/>
        <w:numPr>
          <w:ilvl w:val="0"/>
          <w:numId w:val="1"/>
        </w:numPr>
        <w:spacing w:line="480" w:lineRule="auto"/>
        <w:ind w:leftChars="0"/>
        <w:rPr>
          <w:b/>
          <w:sz w:val="28"/>
          <w:szCs w:val="28"/>
          <w:u w:val="single"/>
        </w:rPr>
      </w:pPr>
      <w:r w:rsidRPr="00597B49"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u w:val="single"/>
          <w:shd w:val="clear" w:color="auto" w:fill="FFFFFF"/>
        </w:rPr>
        <w:t>詞</w:t>
      </w:r>
      <w:r w:rsidRPr="00597B49">
        <w:rPr>
          <w:rFonts w:asciiTheme="majorEastAsia" w:eastAsiaTheme="majorEastAsia" w:hAnsiTheme="majorEastAsia" w:cs="MingLiU" w:hint="eastAsia"/>
          <w:b/>
          <w:color w:val="000000" w:themeColor="text1"/>
          <w:sz w:val="28"/>
          <w:szCs w:val="28"/>
          <w:u w:val="single"/>
          <w:shd w:val="clear" w:color="auto" w:fill="FFFFFF"/>
        </w:rPr>
        <w:t>彙關聯測試</w:t>
      </w:r>
    </w:p>
    <w:p w14:paraId="25782F9B" w14:textId="77777777" w:rsidR="006E4D7B" w:rsidRPr="00BA06D5" w:rsidRDefault="006E4D7B" w:rsidP="00BA06D5">
      <w:pPr>
        <w:pStyle w:val="ListParagraph"/>
        <w:ind w:leftChars="0" w:left="360"/>
        <w:rPr>
          <w:rFonts w:ascii="MingLiU" w:eastAsia="MingLiU" w:hAnsi="MingLiU" w:cs="MingLiU"/>
          <w:color w:val="000000" w:themeColor="text1"/>
          <w:szCs w:val="24"/>
          <w:shd w:val="clear" w:color="auto" w:fill="FFFFFF"/>
          <w:rPrChange w:id="0" w:author="Carol To" w:date="2014-01-31T01:01:00Z">
            <w:rPr/>
          </w:rPrChange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測試員:</w:t>
      </w:r>
      <w:r>
        <w:rPr>
          <w:rFonts w:hint="eastAsia"/>
        </w:rPr>
        <w:t xml:space="preserve"> </w:t>
      </w:r>
      <w:del w:id="1" w:author="Carol To" w:date="2014-01-31T00:57:00Z">
        <w:r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測試員:</w:delText>
        </w:r>
        <w:r w:rsidDel="00BA06D5">
          <w:rPr>
            <w:rFonts w:hint="eastAsia"/>
          </w:rPr>
          <w:delText xml:space="preserve"> </w:delText>
        </w:r>
        <w:r w:rsidRPr="00292928"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依度</w:delText>
        </w:r>
        <w:r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有</w:delText>
        </w:r>
      </w:del>
      <w:ins w:id="2" w:author="Carol To" w:date="2014-01-31T00:57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陣間我會講</w:t>
        </w:r>
      </w:ins>
      <w:r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四個</w:t>
      </w:r>
      <w:r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語。其中</w:t>
      </w:r>
      <w:r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三個</w:t>
      </w:r>
      <w:r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Pr="00C520FE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意思</w:t>
      </w:r>
      <w:del w:id="3" w:author="Carol To" w:date="2014-01-31T00:58:00Z">
        <w:r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好</w:delText>
        </w:r>
      </w:del>
      <w:r>
        <w:rPr>
          <w:rFonts w:asciiTheme="majorEastAsia" w:eastAsiaTheme="majorEastAsia" w:hAnsiTheme="majorEastAsia" w:hint="eastAsia"/>
          <w:color w:val="000000" w:themeColor="text1"/>
          <w:szCs w:val="24"/>
        </w:rPr>
        <w:t>有</w:t>
      </w:r>
      <w:ins w:id="4" w:author="Carol To" w:date="2014-01-31T00:58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比較緊密的</w:t>
        </w:r>
      </w:ins>
      <w:r>
        <w:rPr>
          <w:rFonts w:asciiTheme="majorEastAsia" w:eastAsiaTheme="majorEastAsia" w:hAnsiTheme="majorEastAsia" w:hint="eastAsia"/>
          <w:color w:val="000000" w:themeColor="text1"/>
          <w:szCs w:val="24"/>
        </w:rPr>
        <w:t>關係</w:t>
      </w:r>
      <w:r w:rsidRPr="00C520FE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。而</w:t>
      </w:r>
      <w:ins w:id="5" w:author="Carol To" w:date="2014-01-31T00:58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得</w:t>
        </w:r>
      </w:ins>
      <w:del w:id="6" w:author="Carol To" w:date="2014-01-31T00:58:00Z">
        <w:r w:rsidRPr="00953141"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有</w:delText>
        </w:r>
      </w:del>
      <w:r w:rsidRPr="00953141">
        <w:rPr>
          <w:rFonts w:asciiTheme="majorEastAsia" w:eastAsiaTheme="majorEastAsia" w:hAnsiTheme="majorEastAsia" w:hint="eastAsia"/>
          <w:color w:val="000000" w:themeColor="text1"/>
          <w:szCs w:val="24"/>
        </w:rPr>
        <w:t>一個詞語</w:t>
      </w:r>
      <w:r w:rsidRPr="00C520FE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意思係比較唔同既</w:t>
      </w:r>
      <w:r w:rsidRPr="00953141">
        <w:rPr>
          <w:rFonts w:ascii="MingLiU" w:eastAsia="MingLiU" w:hAnsi="MingLiU" w:cs="MingLiU" w:hint="eastAsia"/>
          <w:color w:val="000000" w:themeColor="text1"/>
          <w:szCs w:val="24"/>
          <w:shd w:val="clear" w:color="auto" w:fill="FFFFFF"/>
        </w:rPr>
        <w:t>。</w:t>
      </w:r>
      <w:ins w:id="7" w:author="Carol To" w:date="2014-01-31T00:59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咁就</w:t>
        </w:r>
      </w:ins>
      <w:del w:id="8" w:author="Carol To" w:date="2014-01-31T00:58:00Z">
        <w:r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而家我會讀</w:delText>
        </w:r>
        <w:r w:rsidRPr="00953141"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詞</w:delText>
        </w:r>
        <w:r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語俾你聽，</w:delText>
        </w:r>
      </w:del>
      <w:r w:rsidRPr="00953141">
        <w:rPr>
          <w:rFonts w:asciiTheme="majorEastAsia" w:eastAsiaTheme="majorEastAsia" w:hAnsiTheme="majorEastAsia" w:hint="eastAsia"/>
          <w:color w:val="000000" w:themeColor="text1"/>
          <w:szCs w:val="24"/>
        </w:rPr>
        <w:t>請你幫我搵出</w:t>
      </w:r>
      <w:del w:id="9" w:author="Carol To" w:date="2014-01-31T00:59:00Z">
        <w:r w:rsidRPr="00953141"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入面</w:delText>
        </w:r>
      </w:del>
      <w:r>
        <w:rPr>
          <w:rFonts w:ascii="Calibri" w:hAnsi="Calibri" w:cs="Calibri"/>
          <w:color w:val="000000" w:themeColor="text1"/>
          <w:szCs w:val="24"/>
          <w:shd w:val="clear" w:color="auto" w:fill="FFFFFF"/>
        </w:rPr>
        <w:t>意思</w:t>
      </w:r>
      <w:r>
        <w:rPr>
          <w:rFonts w:ascii="Calibri" w:hAnsi="Calibri" w:cs="Calibri" w:hint="eastAsia"/>
          <w:color w:val="000000" w:themeColor="text1"/>
          <w:szCs w:val="24"/>
          <w:shd w:val="clear" w:color="auto" w:fill="FFFFFF"/>
        </w:rPr>
        <w:t>相差最</w:t>
      </w:r>
      <w:r w:rsidRPr="00953141">
        <w:rPr>
          <w:rFonts w:ascii="MingLiU" w:eastAsia="MingLiU" w:hAnsi="MingLiU" w:cs="MingLiU" w:hint="eastAsia"/>
          <w:color w:val="000000" w:themeColor="text1"/>
          <w:szCs w:val="24"/>
          <w:shd w:val="clear" w:color="auto" w:fill="FFFFFF"/>
        </w:rPr>
        <w:t>遠</w:t>
      </w:r>
      <w:r w:rsidRPr="00953141">
        <w:rPr>
          <w:rFonts w:asciiTheme="majorEastAsia" w:eastAsiaTheme="majorEastAsia" w:hAnsiTheme="majorEastAsia" w:hint="eastAsia"/>
          <w:color w:val="000000" w:themeColor="text1"/>
          <w:szCs w:val="24"/>
        </w:rPr>
        <w:t>嗰個詞語。</w:t>
      </w:r>
      <w:ins w:id="10" w:author="Carol To" w:date="2014-01-31T00:59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好勒, 譬</w:t>
        </w:r>
      </w:ins>
      <w:ins w:id="11" w:author="Carol To" w:date="2014-01-31T01:00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如 開心, 快</w:t>
        </w:r>
        <w:r w:rsidR="00BA06D5" w:rsidRPr="002B2226">
          <w:rPr>
            <w:rFonts w:asciiTheme="majorEastAsia" w:eastAsiaTheme="majorEastAsia" w:hAnsiTheme="majorEastAsia" w:cs="Arial" w:hint="eastAsia"/>
            <w:color w:val="000000" w:themeColor="text1"/>
            <w:szCs w:val="24"/>
          </w:rPr>
          <w:t>樂</w:t>
        </w:r>
        <w:r w:rsidR="00BA06D5">
          <w:rPr>
            <w:rFonts w:asciiTheme="majorEastAsia" w:eastAsiaTheme="majorEastAsia" w:hAnsiTheme="majorEastAsia" w:cs="Arial" w:hint="eastAsia"/>
            <w:color w:val="000000" w:themeColor="text1"/>
            <w:szCs w:val="24"/>
          </w:rPr>
          <w:t xml:space="preserve">, </w:t>
        </w:r>
        <w:r w:rsidR="00BA06D5" w:rsidRPr="002B2226">
          <w:rPr>
            <w:rFonts w:asciiTheme="majorEastAsia" w:eastAsiaTheme="majorEastAsia" w:hAnsiTheme="majorEastAsia" w:cs="Arial" w:hint="eastAsia"/>
            <w:color w:val="000000" w:themeColor="text1"/>
            <w:szCs w:val="24"/>
          </w:rPr>
          <w:t>笑容</w:t>
        </w:r>
        <w:r w:rsidR="00BA06D5">
          <w:rPr>
            <w:rFonts w:asciiTheme="majorEastAsia" w:eastAsiaTheme="majorEastAsia" w:hAnsiTheme="majorEastAsia" w:cs="Arial" w:hint="eastAsia"/>
            <w:color w:val="000000" w:themeColor="text1"/>
            <w:szCs w:val="24"/>
          </w:rPr>
          <w:t xml:space="preserve">, </w:t>
        </w:r>
        <w:r w:rsidR="00BA06D5" w:rsidRPr="002B2226">
          <w:rPr>
            <w:rFonts w:asciiTheme="majorEastAsia" w:eastAsiaTheme="majorEastAsia" w:hAnsiTheme="majorEastAsia" w:hint="eastAsia"/>
            <w:b/>
            <w:color w:val="000000" w:themeColor="text1"/>
            <w:szCs w:val="24"/>
          </w:rPr>
          <w:t>無奈</w:t>
        </w:r>
      </w:ins>
      <w:ins w:id="12" w:author="Carol To" w:date="2014-01-31T01:01:00Z">
        <w:r w:rsidR="00BA06D5">
          <w:rPr>
            <w:rFonts w:asciiTheme="majorEastAsia" w:eastAsiaTheme="majorEastAsia" w:hAnsiTheme="majorEastAsia" w:hint="eastAsia"/>
            <w:b/>
            <w:color w:val="000000" w:themeColor="text1"/>
            <w:szCs w:val="24"/>
          </w:rPr>
          <w:t xml:space="preserve"> 邊個</w:t>
        </w:r>
        <w:r w:rsidR="00BA06D5">
          <w:rPr>
            <w:rFonts w:ascii="Calibri" w:hAnsi="Calibri" w:cs="Calibri"/>
            <w:color w:val="000000" w:themeColor="text1"/>
            <w:szCs w:val="24"/>
            <w:shd w:val="clear" w:color="auto" w:fill="FFFFFF"/>
          </w:rPr>
          <w:t>意思</w:t>
        </w:r>
        <w:r w:rsidR="00BA06D5">
          <w:rPr>
            <w:rFonts w:ascii="Calibri" w:hAnsi="Calibri" w:cs="Calibri" w:hint="eastAsia"/>
            <w:color w:val="000000" w:themeColor="text1"/>
            <w:szCs w:val="24"/>
            <w:shd w:val="clear" w:color="auto" w:fill="FFFFFF"/>
          </w:rPr>
          <w:t>相差最</w:t>
        </w:r>
        <w:r w:rsidR="00BA06D5" w:rsidRPr="00953141">
          <w:rPr>
            <w:rFonts w:ascii="MingLiU" w:eastAsia="MingLiU" w:hAnsi="MingLiU" w:cs="MingLiU" w:hint="eastAsia"/>
            <w:color w:val="000000" w:themeColor="text1"/>
            <w:szCs w:val="24"/>
            <w:shd w:val="clear" w:color="auto" w:fill="FFFFFF"/>
          </w:rPr>
          <w:t>遠</w:t>
        </w:r>
        <w:r w:rsidR="00BA06D5">
          <w:rPr>
            <w:rFonts w:ascii="MingLiU" w:eastAsia="MingLiU" w:hAnsi="MingLiU" w:cs="MingLiU" w:hint="eastAsia"/>
            <w:color w:val="000000" w:themeColor="text1"/>
            <w:szCs w:val="24"/>
            <w:shd w:val="clear" w:color="auto" w:fill="FFFFFF"/>
          </w:rPr>
          <w:t>呢, 就係</w:t>
        </w:r>
        <w:r w:rsidR="00BA06D5" w:rsidRPr="002B2226">
          <w:rPr>
            <w:rFonts w:asciiTheme="majorEastAsia" w:eastAsiaTheme="majorEastAsia" w:hAnsiTheme="majorEastAsia" w:hint="eastAsia"/>
            <w:b/>
            <w:color w:val="000000" w:themeColor="text1"/>
            <w:szCs w:val="24"/>
          </w:rPr>
          <w:t>無奈</w:t>
        </w:r>
        <w:r w:rsidR="00BA06D5">
          <w:rPr>
            <w:rFonts w:asciiTheme="majorEastAsia" w:eastAsiaTheme="majorEastAsia" w:hAnsiTheme="majorEastAsia" w:hint="eastAsia"/>
            <w:b/>
            <w:color w:val="000000" w:themeColor="text1"/>
            <w:szCs w:val="24"/>
          </w:rPr>
          <w:t>. 宜</w:t>
        </w:r>
      </w:ins>
      <w:ins w:id="13" w:author="Carol To" w:date="2014-01-31T01:02:00Z">
        <w:r w:rsidR="00BA06D5">
          <w:rPr>
            <w:rFonts w:asciiTheme="majorEastAsia" w:eastAsiaTheme="majorEastAsia" w:hAnsiTheme="majorEastAsia" w:hint="eastAsia"/>
            <w:b/>
            <w:color w:val="000000" w:themeColor="text1"/>
            <w:szCs w:val="24"/>
          </w:rPr>
          <w:t>家我哋開始勒.</w:t>
        </w:r>
      </w:ins>
      <w:del w:id="14" w:author="Carol To" w:date="2014-01-31T01:00:00Z">
        <w:r w:rsidRPr="00BA06D5" w:rsidDel="00BA06D5">
          <w:rPr>
            <w:rFonts w:asciiTheme="majorEastAsia" w:eastAsiaTheme="majorEastAsia" w:hAnsiTheme="majorEastAsia"/>
            <w:b/>
            <w:color w:val="000000" w:themeColor="text1"/>
            <w:szCs w:val="24"/>
            <w:rPrChange w:id="15" w:author="Carol To" w:date="2014-01-31T01:01:00Z">
              <w:rPr/>
            </w:rPrChange>
          </w:rPr>
          <w:delText xml:space="preserve"> </w:delText>
        </w:r>
      </w:del>
    </w:p>
    <w:p w14:paraId="0EC710E6" w14:textId="77777777" w:rsidR="00B911B7" w:rsidRPr="006E4D7B" w:rsidRDefault="006E4D7B" w:rsidP="006E4D7B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93497D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(Bold word = correct answer = odd one)</w:t>
      </w:r>
    </w:p>
    <w:tbl>
      <w:tblPr>
        <w:tblStyle w:val="TableGrid"/>
        <w:tblW w:w="9966" w:type="dxa"/>
        <w:jc w:val="center"/>
        <w:tblLook w:val="04A0" w:firstRow="1" w:lastRow="0" w:firstColumn="1" w:lastColumn="0" w:noHBand="0" w:noVBand="1"/>
      </w:tblPr>
      <w:tblGrid>
        <w:gridCol w:w="1024"/>
        <w:gridCol w:w="2205"/>
        <w:gridCol w:w="2126"/>
        <w:gridCol w:w="2473"/>
        <w:gridCol w:w="12"/>
        <w:gridCol w:w="2114"/>
        <w:gridCol w:w="12"/>
      </w:tblGrid>
      <w:tr w:rsidR="00FE6D9A" w:rsidRPr="005A3DED" w14:paraId="2F0916D8" w14:textId="77777777" w:rsidTr="00FE6D9A">
        <w:trPr>
          <w:gridAfter w:val="1"/>
          <w:wAfter w:w="12" w:type="dxa"/>
          <w:trHeight w:val="506"/>
          <w:jc w:val="center"/>
        </w:trPr>
        <w:tc>
          <w:tcPr>
            <w:tcW w:w="1024" w:type="dxa"/>
          </w:tcPr>
          <w:p w14:paraId="05DFF4E4" w14:textId="77777777" w:rsidR="00FE6D9A" w:rsidRPr="005A3DED" w:rsidRDefault="000C30A5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  <w:r w:rsidR="005C079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hoice</w:t>
            </w:r>
          </w:p>
        </w:tc>
        <w:tc>
          <w:tcPr>
            <w:tcW w:w="2205" w:type="dxa"/>
          </w:tcPr>
          <w:p w14:paraId="7BC27E2E" w14:textId="77777777" w:rsidR="00FE6D9A" w:rsidRPr="005A3DED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A</w:t>
            </w:r>
          </w:p>
        </w:tc>
        <w:tc>
          <w:tcPr>
            <w:tcW w:w="2126" w:type="dxa"/>
          </w:tcPr>
          <w:p w14:paraId="6F6FA31E" w14:textId="77777777" w:rsidR="00FE6D9A" w:rsidRPr="005A3DED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B</w:t>
            </w:r>
          </w:p>
        </w:tc>
        <w:tc>
          <w:tcPr>
            <w:tcW w:w="2473" w:type="dxa"/>
          </w:tcPr>
          <w:p w14:paraId="28D1B235" w14:textId="77777777" w:rsidR="00FE6D9A" w:rsidRPr="005A3DED" w:rsidRDefault="00FE6D9A" w:rsidP="00FE6D9A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2126" w:type="dxa"/>
            <w:gridSpan w:val="2"/>
          </w:tcPr>
          <w:p w14:paraId="0FAE5BEC" w14:textId="77777777" w:rsidR="00FE6D9A" w:rsidRPr="005A3DED" w:rsidRDefault="00F6411C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D</w:t>
            </w:r>
          </w:p>
        </w:tc>
      </w:tr>
      <w:tr w:rsidR="00FE6D9A" w:rsidRPr="006F22E0" w14:paraId="58CF3A36" w14:textId="77777777" w:rsidTr="006E4D7B">
        <w:trPr>
          <w:jc w:val="center"/>
        </w:trPr>
        <w:tc>
          <w:tcPr>
            <w:tcW w:w="1024" w:type="dxa"/>
            <w:shd w:val="clear" w:color="auto" w:fill="D9D9D9" w:themeFill="background1" w:themeFillShade="D9"/>
          </w:tcPr>
          <w:p w14:paraId="0ABE3975" w14:textId="77777777" w:rsidR="00FE6D9A" w:rsidRPr="002B2226" w:rsidRDefault="00FE6D9A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例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3EAF00F1" w14:textId="77777777" w:rsidR="00FE6D9A" w:rsidRPr="002B2226" w:rsidRDefault="00FE6D9A" w:rsidP="00EB3DD8">
            <w:pPr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開心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C3E34F" w14:textId="77777777" w:rsidR="00FE6D9A" w:rsidRPr="002B2226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快樂</w:t>
            </w:r>
          </w:p>
        </w:tc>
        <w:tc>
          <w:tcPr>
            <w:tcW w:w="2485" w:type="dxa"/>
            <w:gridSpan w:val="2"/>
            <w:shd w:val="clear" w:color="auto" w:fill="D9D9D9" w:themeFill="background1" w:themeFillShade="D9"/>
          </w:tcPr>
          <w:p w14:paraId="27F42BA9" w14:textId="77777777" w:rsidR="00FE6D9A" w:rsidRPr="002B2226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笑容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</w:tcPr>
          <w:p w14:paraId="5D3BC3B1" w14:textId="77777777" w:rsidR="00FE6D9A" w:rsidRPr="002B2226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無奈</w:t>
            </w:r>
          </w:p>
        </w:tc>
      </w:tr>
      <w:tr w:rsidR="00505AB6" w:rsidRPr="002B2226" w14:paraId="40E37118" w14:textId="77777777" w:rsidTr="00FE6D9A">
        <w:trPr>
          <w:jc w:val="center"/>
        </w:trPr>
        <w:tc>
          <w:tcPr>
            <w:tcW w:w="1024" w:type="dxa"/>
          </w:tcPr>
          <w:p w14:paraId="20F90C73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1 </w:t>
            </w:r>
          </w:p>
        </w:tc>
        <w:tc>
          <w:tcPr>
            <w:tcW w:w="2205" w:type="dxa"/>
          </w:tcPr>
          <w:p w14:paraId="0D5F61A9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攪笑</w:t>
            </w:r>
          </w:p>
        </w:tc>
        <w:tc>
          <w:tcPr>
            <w:tcW w:w="2126" w:type="dxa"/>
          </w:tcPr>
          <w:p w14:paraId="1F32479E" w14:textId="77777777" w:rsidR="00505AB6" w:rsidRPr="002B2226" w:rsidRDefault="00505AB6" w:rsidP="00AA4071">
            <w:pPr>
              <w:pStyle w:val="ListParagraph"/>
              <w:tabs>
                <w:tab w:val="left" w:pos="701"/>
                <w:tab w:val="center" w:pos="955"/>
              </w:tabs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ab/>
            </w: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ab/>
            </w: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詼諧</w:t>
            </w:r>
          </w:p>
        </w:tc>
        <w:tc>
          <w:tcPr>
            <w:tcW w:w="2485" w:type="dxa"/>
            <w:gridSpan w:val="2"/>
          </w:tcPr>
          <w:p w14:paraId="66F24D37" w14:textId="77777777" w:rsidR="00505AB6" w:rsidRPr="002B2226" w:rsidRDefault="00AB2D90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悠閒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7889287E" w14:textId="77777777" w:rsidR="00505AB6" w:rsidRPr="002B2226" w:rsidRDefault="00AB2D90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幽默</w:t>
            </w:r>
          </w:p>
        </w:tc>
      </w:tr>
      <w:tr w:rsidR="00505AB6" w:rsidRPr="002B2226" w14:paraId="5323B64B" w14:textId="77777777" w:rsidTr="00FE6D9A">
        <w:trPr>
          <w:jc w:val="center"/>
        </w:trPr>
        <w:tc>
          <w:tcPr>
            <w:tcW w:w="1024" w:type="dxa"/>
          </w:tcPr>
          <w:p w14:paraId="7076815A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205" w:type="dxa"/>
          </w:tcPr>
          <w:p w14:paraId="0D4D5F85" w14:textId="77777777" w:rsidR="00505AB6" w:rsidRPr="002B2226" w:rsidRDefault="008F758D" w:rsidP="00AA4071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參加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6C5634AD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興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奮</w:t>
            </w:r>
          </w:p>
        </w:tc>
        <w:tc>
          <w:tcPr>
            <w:tcW w:w="2485" w:type="dxa"/>
            <w:gridSpan w:val="2"/>
          </w:tcPr>
          <w:p w14:paraId="422FB60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歡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呼</w:t>
            </w:r>
          </w:p>
        </w:tc>
        <w:tc>
          <w:tcPr>
            <w:tcW w:w="2126" w:type="dxa"/>
            <w:gridSpan w:val="2"/>
          </w:tcPr>
          <w:p w14:paraId="3B66003B" w14:textId="77777777" w:rsidR="00505AB6" w:rsidRPr="002B2226" w:rsidRDefault="008F758D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雀躍</w:t>
            </w:r>
          </w:p>
        </w:tc>
      </w:tr>
      <w:tr w:rsidR="00505AB6" w:rsidRPr="002B2226" w14:paraId="506AEC78" w14:textId="77777777" w:rsidTr="00FE6D9A">
        <w:trPr>
          <w:jc w:val="center"/>
        </w:trPr>
        <w:tc>
          <w:tcPr>
            <w:tcW w:w="1024" w:type="dxa"/>
          </w:tcPr>
          <w:p w14:paraId="1C153370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2205" w:type="dxa"/>
          </w:tcPr>
          <w:p w14:paraId="74632182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意見</w:t>
            </w:r>
          </w:p>
        </w:tc>
        <w:tc>
          <w:tcPr>
            <w:tcW w:w="2126" w:type="dxa"/>
          </w:tcPr>
          <w:p w14:paraId="1A095F8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評語</w:t>
            </w:r>
          </w:p>
        </w:tc>
        <w:tc>
          <w:tcPr>
            <w:tcW w:w="2485" w:type="dxa"/>
            <w:gridSpan w:val="2"/>
          </w:tcPr>
          <w:p w14:paraId="74A390A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評論</w:t>
            </w:r>
          </w:p>
        </w:tc>
        <w:tc>
          <w:tcPr>
            <w:tcW w:w="2126" w:type="dxa"/>
            <w:gridSpan w:val="2"/>
          </w:tcPr>
          <w:p w14:paraId="41F0DD6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估計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0EF2AACF" w14:textId="77777777" w:rsidTr="00FE6D9A">
        <w:trPr>
          <w:jc w:val="center"/>
        </w:trPr>
        <w:tc>
          <w:tcPr>
            <w:tcW w:w="1024" w:type="dxa"/>
          </w:tcPr>
          <w:p w14:paraId="30FEA3F1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205" w:type="dxa"/>
          </w:tcPr>
          <w:p w14:paraId="33E4210E" w14:textId="77777777" w:rsidR="00505AB6" w:rsidRPr="002B2226" w:rsidRDefault="00505AB6" w:rsidP="00EB3DD8">
            <w:pPr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Cs w:val="24"/>
              </w:rPr>
            </w:pPr>
            <w:del w:id="16" w:author="Carol To" w:date="2014-01-31T01:07:00Z">
              <w:r w:rsidRPr="002B2226" w:rsidDel="00BA06D5">
                <w:rPr>
                  <w:rFonts w:asciiTheme="majorEastAsia" w:eastAsiaTheme="majorEastAsia" w:hAnsiTheme="majorEastAsia" w:cs="Arial" w:hint="eastAsia"/>
                  <w:b/>
                  <w:color w:val="000000" w:themeColor="text1"/>
                  <w:szCs w:val="24"/>
                </w:rPr>
                <w:delText>得人</w:delText>
              </w:r>
            </w:del>
            <w:r w:rsidRPr="002B2226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驚</w:t>
            </w:r>
            <w:ins w:id="17" w:author="Carol To" w:date="2014-01-31T01:07:00Z">
              <w:r w:rsidR="00BA06D5">
                <w:rPr>
                  <w:rFonts w:asciiTheme="majorEastAsia" w:eastAsiaTheme="majorEastAsia" w:hAnsiTheme="majorEastAsia" w:cs="Arial" w:hint="eastAsia"/>
                  <w:b/>
                  <w:color w:val="000000" w:themeColor="text1"/>
                  <w:szCs w:val="24"/>
                </w:rPr>
                <w:t>嚇</w:t>
              </w:r>
            </w:ins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51D4DB05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特別</w:t>
            </w:r>
          </w:p>
        </w:tc>
        <w:tc>
          <w:tcPr>
            <w:tcW w:w="2485" w:type="dxa"/>
            <w:gridSpan w:val="2"/>
          </w:tcPr>
          <w:p w14:paraId="6DE32CD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千奇百怪</w:t>
            </w:r>
          </w:p>
        </w:tc>
        <w:tc>
          <w:tcPr>
            <w:tcW w:w="2126" w:type="dxa"/>
            <w:gridSpan w:val="2"/>
          </w:tcPr>
          <w:p w14:paraId="3F3C7F76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奇形怪狀</w:t>
            </w:r>
          </w:p>
        </w:tc>
      </w:tr>
      <w:tr w:rsidR="00505AB6" w:rsidRPr="002B2226" w14:paraId="7918DB37" w14:textId="77777777" w:rsidTr="00FE6D9A">
        <w:trPr>
          <w:jc w:val="center"/>
        </w:trPr>
        <w:tc>
          <w:tcPr>
            <w:tcW w:w="1024" w:type="dxa"/>
          </w:tcPr>
          <w:p w14:paraId="0E8F91FB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2205" w:type="dxa"/>
          </w:tcPr>
          <w:p w14:paraId="34E0084D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仔細</w:t>
            </w: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計劃</w:t>
            </w:r>
          </w:p>
        </w:tc>
        <w:tc>
          <w:tcPr>
            <w:tcW w:w="2126" w:type="dxa"/>
          </w:tcPr>
          <w:p w14:paraId="11AB3BB5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從長計議</w:t>
            </w:r>
          </w:p>
        </w:tc>
        <w:tc>
          <w:tcPr>
            <w:tcW w:w="2485" w:type="dxa"/>
            <w:gridSpan w:val="2"/>
          </w:tcPr>
          <w:p w14:paraId="711E3809" w14:textId="77777777" w:rsidR="00505AB6" w:rsidRPr="002B2226" w:rsidRDefault="00505AB6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  <w:shd w:val="clear" w:color="auto" w:fill="FFFFFF"/>
              </w:rPr>
              <w:t>計數</w:t>
            </w:r>
            <w:ins w:id="18" w:author="Carol To" w:date="2014-01-31T01:11:00Z">
              <w:r w:rsidR="00BA06D5">
                <w:rPr>
                  <w:rFonts w:asciiTheme="majorEastAsia" w:eastAsiaTheme="majorEastAsia" w:hAnsiTheme="majorEastAsia" w:hint="eastAsia"/>
                  <w:b/>
                  <w:color w:val="000000"/>
                  <w:szCs w:val="24"/>
                  <w:shd w:val="clear" w:color="auto" w:fill="FFFFFF"/>
                </w:rPr>
                <w:t>量度</w:t>
              </w:r>
            </w:ins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2F58B4B2" w14:textId="77777777" w:rsidR="00505AB6" w:rsidRPr="002B2226" w:rsidRDefault="00505AB6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del w:id="19" w:author="Carol To" w:date="2014-01-31T01:11:00Z">
              <w:r w:rsidRPr="002B2226" w:rsidDel="00BA06D5">
                <w:rPr>
                  <w:rFonts w:asciiTheme="majorEastAsia" w:eastAsiaTheme="majorEastAsia" w:hAnsiTheme="majorEastAsia" w:hint="eastAsia"/>
                  <w:color w:val="000000"/>
                  <w:szCs w:val="24"/>
                </w:rPr>
                <w:delText>討論</w:delText>
              </w:r>
            </w:del>
            <w:ins w:id="20" w:author="Carol To" w:date="2014-01-31T01:11:00Z">
              <w:r w:rsidR="00BA06D5">
                <w:rPr>
                  <w:rFonts w:asciiTheme="majorEastAsia" w:eastAsiaTheme="majorEastAsia" w:hAnsiTheme="majorEastAsia" w:hint="eastAsia"/>
                  <w:color w:val="000000"/>
                  <w:szCs w:val="24"/>
                </w:rPr>
                <w:t>心思熟慮</w:t>
              </w:r>
            </w:ins>
          </w:p>
        </w:tc>
      </w:tr>
      <w:tr w:rsidR="00505AB6" w:rsidRPr="002B2226" w14:paraId="57884E12" w14:textId="77777777" w:rsidTr="00FE6D9A">
        <w:trPr>
          <w:jc w:val="center"/>
        </w:trPr>
        <w:tc>
          <w:tcPr>
            <w:tcW w:w="1024" w:type="dxa"/>
          </w:tcPr>
          <w:p w14:paraId="499EC2EB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6</w:t>
            </w:r>
          </w:p>
        </w:tc>
        <w:tc>
          <w:tcPr>
            <w:tcW w:w="2205" w:type="dxa"/>
          </w:tcPr>
          <w:p w14:paraId="6AA8879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失約</w:t>
            </w:r>
          </w:p>
        </w:tc>
        <w:tc>
          <w:tcPr>
            <w:tcW w:w="2126" w:type="dxa"/>
          </w:tcPr>
          <w:p w14:paraId="5E676E7F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/>
                <w:szCs w:val="24"/>
                <w:shd w:val="clear" w:color="auto" w:fill="FFFFFF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放風箏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85" w:type="dxa"/>
            <w:gridSpan w:val="2"/>
          </w:tcPr>
          <w:p w14:paraId="4106DD85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甩底</w:t>
            </w:r>
          </w:p>
        </w:tc>
        <w:tc>
          <w:tcPr>
            <w:tcW w:w="2126" w:type="dxa"/>
            <w:gridSpan w:val="2"/>
          </w:tcPr>
          <w:p w14:paraId="3F6D19E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放飛機</w:t>
            </w:r>
          </w:p>
        </w:tc>
      </w:tr>
      <w:tr w:rsidR="00505AB6" w:rsidRPr="002B2226" w14:paraId="0057F5B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327F27D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2205" w:type="dxa"/>
          </w:tcPr>
          <w:p w14:paraId="4E8E791B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廉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價</w:t>
            </w:r>
          </w:p>
        </w:tc>
        <w:tc>
          <w:tcPr>
            <w:tcW w:w="2126" w:type="dxa"/>
          </w:tcPr>
          <w:p w14:paraId="4AC8D687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賣淨蔗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15DACB18" w14:textId="59C18955" w:rsidR="00505AB6" w:rsidRPr="002B2226" w:rsidRDefault="00916C7A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ins w:id="21" w:author="Carol To" w:date="2014-01-31T01:47:00Z">
              <w:r>
                <w:rPr>
                  <w:rFonts w:asciiTheme="majorEastAsia" w:eastAsiaTheme="majorEastAsia" w:hAnsiTheme="majorEastAsia"/>
                  <w:color w:val="000000" w:themeColor="text1"/>
                  <w:szCs w:val="24"/>
                </w:rPr>
                <w:t>D</w:t>
              </w:r>
              <w:r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t>istractor)</w:t>
              </w:r>
            </w:ins>
            <w:del w:id="22" w:author="Carol To" w:date="2014-01-31T01:13:00Z">
              <w:r w:rsidR="00505AB6" w:rsidRPr="002B2226" w:rsidDel="00BA06D5">
                <w:rPr>
                  <w:rFonts w:asciiTheme="majorEastAsia" w:eastAsiaTheme="majorEastAsia" w:hAnsiTheme="majorEastAsia"/>
                  <w:color w:val="000000" w:themeColor="text1"/>
                  <w:szCs w:val="24"/>
                </w:rPr>
                <w:delText>著</w:delText>
              </w:r>
              <w:r w:rsidR="00505AB6" w:rsidRPr="002B2226" w:rsidDel="00BA06D5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</w:rPr>
                <w:delText>數</w:delText>
              </w:r>
            </w:del>
            <w:ins w:id="23" w:author="Carol To" w:date="2014-01-31T01:13:00Z">
              <w:r w:rsidR="00BA06D5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t>抵買</w:t>
              </w:r>
            </w:ins>
          </w:p>
        </w:tc>
        <w:tc>
          <w:tcPr>
            <w:tcW w:w="2126" w:type="dxa"/>
            <w:gridSpan w:val="2"/>
          </w:tcPr>
          <w:p w14:paraId="05AE073A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賣大包</w:t>
            </w:r>
          </w:p>
        </w:tc>
      </w:tr>
      <w:tr w:rsidR="00505AB6" w:rsidRPr="002B2226" w14:paraId="10A8E08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97954ED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2205" w:type="dxa"/>
          </w:tcPr>
          <w:p w14:paraId="4EBBE8D5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中立</w:t>
            </w:r>
          </w:p>
        </w:tc>
        <w:tc>
          <w:tcPr>
            <w:tcW w:w="2126" w:type="dxa"/>
          </w:tcPr>
          <w:p w14:paraId="19E0085A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公正</w:t>
            </w:r>
          </w:p>
        </w:tc>
        <w:tc>
          <w:tcPr>
            <w:tcW w:w="2473" w:type="dxa"/>
          </w:tcPr>
          <w:p w14:paraId="42AD176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立正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056862F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不偏不倚</w:t>
            </w:r>
          </w:p>
        </w:tc>
      </w:tr>
      <w:tr w:rsidR="00505AB6" w:rsidRPr="002B2226" w14:paraId="30F9FDFD" w14:textId="77777777" w:rsidTr="00FE6D9A">
        <w:trPr>
          <w:gridAfter w:val="1"/>
          <w:wAfter w:w="12" w:type="dxa"/>
          <w:trHeight w:val="300"/>
          <w:jc w:val="center"/>
        </w:trPr>
        <w:tc>
          <w:tcPr>
            <w:tcW w:w="1024" w:type="dxa"/>
          </w:tcPr>
          <w:p w14:paraId="39B9F26F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9</w:t>
            </w:r>
          </w:p>
        </w:tc>
        <w:tc>
          <w:tcPr>
            <w:tcW w:w="2205" w:type="dxa"/>
          </w:tcPr>
          <w:p w14:paraId="2D9654EE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000000" w:themeColor="text1"/>
                <w:shd w:val="clear" w:color="auto" w:fill="FFFFFF"/>
              </w:rPr>
              <w:t>缺</w:t>
            </w:r>
            <w:r w:rsidRPr="002B2226">
              <w:rPr>
                <w:rFonts w:ascii="MingLiU" w:eastAsia="MingLiU" w:hAnsi="MingLiU" w:cs="MingLiU" w:hint="eastAsia"/>
                <w:color w:val="000000" w:themeColor="text1"/>
                <w:shd w:val="clear" w:color="auto" w:fill="FFFFFF"/>
              </w:rPr>
              <w:t>陷</w:t>
            </w:r>
          </w:p>
        </w:tc>
        <w:tc>
          <w:tcPr>
            <w:tcW w:w="2126" w:type="dxa"/>
          </w:tcPr>
          <w:p w14:paraId="7B4508A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污</w:t>
            </w:r>
            <w:r w:rsidRPr="002B2226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點</w:t>
            </w:r>
          </w:p>
        </w:tc>
        <w:tc>
          <w:tcPr>
            <w:tcW w:w="2473" w:type="dxa"/>
          </w:tcPr>
          <w:p w14:paraId="226AA30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瑕疵</w:t>
            </w:r>
          </w:p>
        </w:tc>
        <w:tc>
          <w:tcPr>
            <w:tcW w:w="2126" w:type="dxa"/>
            <w:gridSpan w:val="2"/>
          </w:tcPr>
          <w:p w14:paraId="6FFBFBD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古董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0D0C94A9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0191AF73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10</w:t>
            </w:r>
          </w:p>
        </w:tc>
        <w:tc>
          <w:tcPr>
            <w:tcW w:w="2205" w:type="dxa"/>
          </w:tcPr>
          <w:p w14:paraId="4D048EC4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驚惶失措</w:t>
            </w:r>
          </w:p>
        </w:tc>
        <w:tc>
          <w:tcPr>
            <w:tcW w:w="2126" w:type="dxa"/>
          </w:tcPr>
          <w:p w14:paraId="42E5D3B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不露神色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05F6EE1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恐懼</w:t>
            </w:r>
          </w:p>
        </w:tc>
        <w:tc>
          <w:tcPr>
            <w:tcW w:w="2126" w:type="dxa"/>
            <w:gridSpan w:val="2"/>
          </w:tcPr>
          <w:p w14:paraId="6D19ACF1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手足無措</w:t>
            </w:r>
          </w:p>
        </w:tc>
      </w:tr>
      <w:tr w:rsidR="00505AB6" w:rsidRPr="002B2226" w14:paraId="7323147E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36AFDBA8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11</w:t>
            </w:r>
          </w:p>
        </w:tc>
        <w:tc>
          <w:tcPr>
            <w:tcW w:w="2205" w:type="dxa"/>
          </w:tcPr>
          <w:p w14:paraId="138A81B8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果斷</w:t>
            </w:r>
          </w:p>
        </w:tc>
        <w:tc>
          <w:tcPr>
            <w:tcW w:w="2126" w:type="dxa"/>
          </w:tcPr>
          <w:p w14:paraId="439F207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堅決</w:t>
            </w:r>
          </w:p>
        </w:tc>
        <w:tc>
          <w:tcPr>
            <w:tcW w:w="2473" w:type="dxa"/>
          </w:tcPr>
          <w:p w14:paraId="4AAD976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斬釘截鐵</w:t>
            </w:r>
          </w:p>
        </w:tc>
        <w:tc>
          <w:tcPr>
            <w:tcW w:w="2126" w:type="dxa"/>
            <w:gridSpan w:val="2"/>
          </w:tcPr>
          <w:p w14:paraId="00951A6A" w14:textId="77777777" w:rsidR="00505AB6" w:rsidRPr="002B2226" w:rsidRDefault="008F758D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刀槍不入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24935B6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3D62AA0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12</w:t>
            </w:r>
          </w:p>
        </w:tc>
        <w:tc>
          <w:tcPr>
            <w:tcW w:w="2205" w:type="dxa"/>
          </w:tcPr>
          <w:p w14:paraId="6A2DFD16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全程投入</w:t>
            </w:r>
          </w:p>
        </w:tc>
        <w:tc>
          <w:tcPr>
            <w:tcW w:w="2126" w:type="dxa"/>
          </w:tcPr>
          <w:p w14:paraId="01532158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瞓身</w:t>
            </w:r>
          </w:p>
        </w:tc>
        <w:tc>
          <w:tcPr>
            <w:tcW w:w="2473" w:type="dxa"/>
          </w:tcPr>
          <w:p w14:paraId="6D32D31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付出</w:t>
            </w:r>
          </w:p>
        </w:tc>
        <w:tc>
          <w:tcPr>
            <w:tcW w:w="2126" w:type="dxa"/>
            <w:gridSpan w:val="2"/>
          </w:tcPr>
          <w:p w14:paraId="51D99E1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冇架子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547F9F8B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42595D1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13</w:t>
            </w:r>
          </w:p>
        </w:tc>
        <w:tc>
          <w:tcPr>
            <w:tcW w:w="2205" w:type="dxa"/>
          </w:tcPr>
          <w:p w14:paraId="70F15D3F" w14:textId="77777777" w:rsidR="00505AB6" w:rsidRPr="002B2226" w:rsidRDefault="00C84CD7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ins w:id="24" w:author="Carol To" w:date="2014-01-31T01:21:00Z">
              <w:r>
                <w:rPr>
                  <w:rFonts w:ascii="Tahoma" w:hAnsi="Tahoma" w:cs="Tahoma"/>
                  <w:color w:val="262626"/>
                  <w:kern w:val="0"/>
                  <w:sz w:val="28"/>
                  <w:szCs w:val="28"/>
                </w:rPr>
                <w:t>無緣無故</w:t>
              </w:r>
            </w:ins>
            <w:del w:id="25" w:author="Carol To" w:date="2014-01-31T01:21:00Z">
              <w:r w:rsidR="00505AB6" w:rsidRPr="002B2226" w:rsidDel="00C84CD7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三口六面</w:delText>
              </w:r>
            </w:del>
          </w:p>
        </w:tc>
        <w:tc>
          <w:tcPr>
            <w:tcW w:w="2126" w:type="dxa"/>
          </w:tcPr>
          <w:p w14:paraId="7693306C" w14:textId="77777777" w:rsidR="00505AB6" w:rsidRPr="00C84CD7" w:rsidRDefault="00C84CD7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  <w:rPrChange w:id="26" w:author="Carol To" w:date="2014-01-31T01:24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ins w:id="27" w:author="Carol To" w:date="2014-01-31T01:24:00Z">
              <w:r w:rsidRPr="00C84CD7">
                <w:rPr>
                  <w:rFonts w:ascii="Tahoma" w:hAnsi="Tahoma" w:cs="Tahoma" w:hint="eastAsia"/>
                  <w:b/>
                  <w:color w:val="262626"/>
                  <w:kern w:val="0"/>
                  <w:sz w:val="28"/>
                  <w:szCs w:val="28"/>
                  <w:rPrChange w:id="28" w:author="Carol To" w:date="2014-01-31T01:24:00Z">
                    <w:rPr>
                      <w:rFonts w:ascii="Tahoma" w:hAnsi="Tahoma" w:cs="Tahoma" w:hint="eastAsia"/>
                      <w:color w:val="262626"/>
                      <w:kern w:val="0"/>
                      <w:sz w:val="28"/>
                      <w:szCs w:val="28"/>
                    </w:rPr>
                  </w:rPrChange>
                </w:rPr>
                <w:t>無所事事</w:t>
              </w:r>
            </w:ins>
            <w:del w:id="29" w:author="Carol To" w:date="2014-01-31T01:24:00Z">
              <w:r w:rsidR="00505AB6" w:rsidRPr="00C84CD7" w:rsidDel="00C84CD7">
                <w:rPr>
                  <w:rFonts w:asciiTheme="majorEastAsia" w:eastAsiaTheme="majorEastAsia" w:hAnsiTheme="majorEastAsia" w:hint="eastAsia"/>
                  <w:b/>
                  <w:color w:val="000000" w:themeColor="text1"/>
                  <w:szCs w:val="24"/>
                </w:rPr>
                <w:delText>閒聊</w:delText>
              </w:r>
            </w:del>
            <w:r w:rsidR="008D69DF" w:rsidRPr="00C84CD7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07B586DD" w14:textId="77777777" w:rsidR="00505AB6" w:rsidRPr="002B2226" w:rsidRDefault="00C84CD7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ins w:id="30" w:author="Carol To" w:date="2014-01-31T01:22:00Z">
              <w:r>
                <w:rPr>
                  <w:rFonts w:ascii="Verdana" w:hAnsi="Verdana" w:cs="Verdana"/>
                  <w:b/>
                  <w:bCs/>
                  <w:kern w:val="0"/>
                  <w:sz w:val="28"/>
                  <w:szCs w:val="28"/>
                </w:rPr>
                <w:t>莫名其妙</w:t>
              </w:r>
              <w:r>
                <w:rPr>
                  <w:rFonts w:ascii="Verdana" w:hAnsi="Verdana" w:cs="Verdana"/>
                  <w:kern w:val="0"/>
                  <w:szCs w:val="24"/>
                </w:rPr>
                <w:t> </w:t>
              </w:r>
            </w:ins>
            <w:del w:id="31" w:author="Carol To" w:date="2014-01-31T01:22:00Z">
              <w:r w:rsidR="00505AB6" w:rsidRPr="002B2226" w:rsidDel="00C84CD7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對質</w:delText>
              </w:r>
            </w:del>
          </w:p>
        </w:tc>
        <w:tc>
          <w:tcPr>
            <w:tcW w:w="2126" w:type="dxa"/>
            <w:gridSpan w:val="2"/>
          </w:tcPr>
          <w:p w14:paraId="5A0387DA" w14:textId="77777777" w:rsidR="00505AB6" w:rsidRPr="002B2226" w:rsidRDefault="00C84CD7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ins w:id="32" w:author="Carol To" w:date="2014-01-31T01:21:00Z">
              <w:r>
                <w:rPr>
                  <w:rFonts w:ascii="Tahoma" w:hAnsi="Tahoma" w:cs="Tahoma"/>
                  <w:color w:val="262626"/>
                  <w:kern w:val="0"/>
                  <w:sz w:val="28"/>
                  <w:szCs w:val="28"/>
                </w:rPr>
                <w:t>無端白事</w:t>
              </w:r>
            </w:ins>
            <w:del w:id="33" w:author="Carol To" w:date="2014-01-31T01:21:00Z">
              <w:r w:rsidR="00505AB6" w:rsidRPr="002B2226" w:rsidDel="00C84CD7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清楚直接</w:delText>
              </w:r>
            </w:del>
          </w:p>
        </w:tc>
      </w:tr>
      <w:tr w:rsidR="00505AB6" w:rsidRPr="002B2226" w14:paraId="17C988D7" w14:textId="77777777" w:rsidTr="00FE6D9A">
        <w:trPr>
          <w:gridAfter w:val="1"/>
          <w:wAfter w:w="12" w:type="dxa"/>
          <w:trHeight w:val="137"/>
          <w:jc w:val="center"/>
        </w:trPr>
        <w:tc>
          <w:tcPr>
            <w:tcW w:w="1024" w:type="dxa"/>
          </w:tcPr>
          <w:p w14:paraId="3F18802C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14 </w:t>
            </w:r>
          </w:p>
        </w:tc>
        <w:tc>
          <w:tcPr>
            <w:tcW w:w="2205" w:type="dxa"/>
          </w:tcPr>
          <w:p w14:paraId="29F9E84F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單單打打</w:t>
            </w:r>
          </w:p>
        </w:tc>
        <w:tc>
          <w:tcPr>
            <w:tcW w:w="2126" w:type="dxa"/>
          </w:tcPr>
          <w:p w14:paraId="7351EDBF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del w:id="34" w:author="Carol To" w:date="2014-01-31T01:24:00Z">
              <w:r w:rsidRPr="002B2226" w:rsidDel="00C84CD7">
                <w:rPr>
                  <w:rFonts w:asciiTheme="majorEastAsia" w:eastAsiaTheme="majorEastAsia" w:hAnsiTheme="majorEastAsia" w:cs="Arial" w:hint="eastAsia"/>
                  <w:b/>
                  <w:color w:val="000000" w:themeColor="text1"/>
                  <w:szCs w:val="24"/>
                </w:rPr>
                <w:delText>七嘴八舌</w:delText>
              </w:r>
            </w:del>
            <w:ins w:id="35" w:author="Carol To" w:date="2014-01-31T01:24:00Z">
              <w:r w:rsidR="00C84CD7">
                <w:rPr>
                  <w:rFonts w:asciiTheme="majorEastAsia" w:eastAsiaTheme="majorEastAsia" w:hAnsiTheme="majorEastAsia" w:cs="Arial" w:hint="eastAsia"/>
                  <w:b/>
                  <w:color w:val="000000" w:themeColor="text1"/>
                  <w:szCs w:val="24"/>
                </w:rPr>
                <w:t>閒聊</w:t>
              </w:r>
            </w:ins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291AAA6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風涼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話</w:t>
            </w:r>
          </w:p>
        </w:tc>
        <w:tc>
          <w:tcPr>
            <w:tcW w:w="2126" w:type="dxa"/>
            <w:gridSpan w:val="2"/>
          </w:tcPr>
          <w:p w14:paraId="7F09031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諷刺</w:t>
            </w:r>
          </w:p>
        </w:tc>
      </w:tr>
      <w:tr w:rsidR="00505AB6" w:rsidRPr="002B2226" w14:paraId="736D7B41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9936C29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15</w:t>
            </w:r>
          </w:p>
        </w:tc>
        <w:tc>
          <w:tcPr>
            <w:tcW w:w="2205" w:type="dxa"/>
          </w:tcPr>
          <w:p w14:paraId="17A92262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Style w:val="key"/>
                <w:rFonts w:asciiTheme="majorEastAsia" w:eastAsiaTheme="majorEastAsia" w:hAnsiTheme="majorEastAsia" w:hint="eastAsia"/>
                <w:b/>
                <w:bCs/>
                <w:color w:val="000000" w:themeColor="text1"/>
                <w:szCs w:val="24"/>
              </w:rPr>
              <w:t>偏</w:t>
            </w: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低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4E98DA0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袒護</w:t>
            </w:r>
          </w:p>
        </w:tc>
        <w:tc>
          <w:tcPr>
            <w:tcW w:w="2473" w:type="dxa"/>
          </w:tcPr>
          <w:p w14:paraId="58F0080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偏心</w:t>
            </w:r>
          </w:p>
        </w:tc>
        <w:tc>
          <w:tcPr>
            <w:tcW w:w="2126" w:type="dxa"/>
            <w:gridSpan w:val="2"/>
          </w:tcPr>
          <w:p w14:paraId="0B706F6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偏頗</w:t>
            </w:r>
          </w:p>
        </w:tc>
      </w:tr>
      <w:tr w:rsidR="00505AB6" w:rsidRPr="002B2226" w14:paraId="39DDAE5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A1E7475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16</w:t>
            </w:r>
          </w:p>
        </w:tc>
        <w:tc>
          <w:tcPr>
            <w:tcW w:w="2205" w:type="dxa"/>
          </w:tcPr>
          <w:p w14:paraId="0D66927C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旗艦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店</w:t>
            </w:r>
          </w:p>
        </w:tc>
        <w:tc>
          <w:tcPr>
            <w:tcW w:w="2126" w:type="dxa"/>
          </w:tcPr>
          <w:p w14:paraId="330E5AB1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經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營</w:t>
            </w:r>
          </w:p>
        </w:tc>
        <w:tc>
          <w:tcPr>
            <w:tcW w:w="2473" w:type="dxa"/>
          </w:tcPr>
          <w:p w14:paraId="48BA0241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應徵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22F55C2B" w14:textId="77777777" w:rsidR="00505AB6" w:rsidRPr="002B2226" w:rsidRDefault="00BA06D5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hyperlink r:id="rId7" w:tgtFrame="_blank" w:history="1">
              <w:r w:rsidR="00505AB6" w:rsidRPr="002B2226">
                <w:rPr>
                  <w:rStyle w:val="Hyperlink"/>
                  <w:rFonts w:asciiTheme="majorEastAsia" w:eastAsiaTheme="majorEastAsia" w:hAnsiTheme="majorEastAsia" w:cs="Arial"/>
                  <w:color w:val="000000" w:themeColor="text1"/>
                  <w:szCs w:val="24"/>
                  <w:u w:val="none"/>
                </w:rPr>
                <w:t>連鎖店</w:t>
              </w:r>
            </w:hyperlink>
          </w:p>
        </w:tc>
      </w:tr>
      <w:tr w:rsidR="00505AB6" w:rsidRPr="002B2226" w14:paraId="27F43FED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08754B52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17</w:t>
            </w:r>
          </w:p>
        </w:tc>
        <w:tc>
          <w:tcPr>
            <w:tcW w:w="2205" w:type="dxa"/>
          </w:tcPr>
          <w:p w14:paraId="16D73FDD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蟬聯</w:t>
            </w:r>
          </w:p>
        </w:tc>
        <w:tc>
          <w:tcPr>
            <w:tcW w:w="2126" w:type="dxa"/>
          </w:tcPr>
          <w:p w14:paraId="5AB9C82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衛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冕</w:t>
            </w:r>
          </w:p>
        </w:tc>
        <w:tc>
          <w:tcPr>
            <w:tcW w:w="2473" w:type="dxa"/>
          </w:tcPr>
          <w:p w14:paraId="2440ED05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</w:pPr>
            <w:r w:rsidRPr="002B2226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>奪</w:t>
            </w:r>
            <w:r w:rsidRPr="002B2226">
              <w:rPr>
                <w:rFonts w:ascii="Times New Roman" w:eastAsia="MingLiU" w:hAnsi="Times New Roman" w:cs="Times New Roman"/>
                <w:color w:val="333333"/>
                <w:szCs w:val="24"/>
                <w:shd w:val="clear" w:color="auto" w:fill="FFFFFF"/>
              </w:rPr>
              <w:t>冠</w:t>
            </w:r>
          </w:p>
        </w:tc>
        <w:tc>
          <w:tcPr>
            <w:tcW w:w="2126" w:type="dxa"/>
            <w:gridSpan w:val="2"/>
          </w:tcPr>
          <w:p w14:paraId="69D192A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淘汰賽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47203F06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60453B77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18</w:t>
            </w:r>
          </w:p>
        </w:tc>
        <w:tc>
          <w:tcPr>
            <w:tcW w:w="2205" w:type="dxa"/>
          </w:tcPr>
          <w:p w14:paraId="5B07324C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大智若愚</w:t>
            </w:r>
          </w:p>
        </w:tc>
        <w:tc>
          <w:tcPr>
            <w:tcW w:w="2126" w:type="dxa"/>
          </w:tcPr>
          <w:p w14:paraId="3E21874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Style w:val="key"/>
                <w:rFonts w:asciiTheme="majorEastAsia" w:eastAsiaTheme="majorEastAsia" w:hAnsiTheme="majorEastAsia" w:hint="eastAsia"/>
                <w:bCs/>
                <w:color w:val="000000" w:themeColor="text1"/>
                <w:szCs w:val="24"/>
              </w:rPr>
              <w:t>深藏不</w:t>
            </w: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露</w:t>
            </w:r>
          </w:p>
        </w:tc>
        <w:tc>
          <w:tcPr>
            <w:tcW w:w="2473" w:type="dxa"/>
          </w:tcPr>
          <w:p w14:paraId="2750217D" w14:textId="77777777" w:rsidR="00505AB6" w:rsidRPr="002B2226" w:rsidRDefault="0080142E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ins w:id="36" w:author="Carol To" w:date="2014-01-31T01:33:00Z">
              <w:r>
                <w:rPr>
                  <w:rFonts w:ascii="Tahoma" w:hAnsi="Tahoma" w:cs="Tahoma"/>
                  <w:color w:val="343434"/>
                  <w:kern w:val="0"/>
                  <w:sz w:val="28"/>
                  <w:szCs w:val="28"/>
                </w:rPr>
                <w:t>不动声色</w:t>
              </w:r>
            </w:ins>
            <w:del w:id="37" w:author="Carol To" w:date="2014-01-31T01:33:00Z">
              <w:r w:rsidR="00505AB6" w:rsidRPr="002B2226" w:rsidDel="0080142E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智慧</w:delText>
              </w:r>
            </w:del>
          </w:p>
        </w:tc>
        <w:tc>
          <w:tcPr>
            <w:tcW w:w="2126" w:type="dxa"/>
            <w:gridSpan w:val="2"/>
          </w:tcPr>
          <w:p w14:paraId="482178B3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扮鬼扮馬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04F195E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3B1E9469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19</w:t>
            </w:r>
          </w:p>
        </w:tc>
        <w:tc>
          <w:tcPr>
            <w:tcW w:w="2205" w:type="dxa"/>
          </w:tcPr>
          <w:p w14:paraId="1F3041B6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hint="eastAsia"/>
                <w:b/>
                <w:color w:val="000000" w:themeColor="text1"/>
                <w:szCs w:val="24"/>
              </w:rPr>
              <w:t>裝神弄鬼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1955941F" w14:textId="77777777" w:rsidR="00505AB6" w:rsidRPr="002B2226" w:rsidRDefault="00BA06D5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hyperlink r:id="rId8" w:tgtFrame="_blank" w:history="1">
              <w:r w:rsidR="00505AB6" w:rsidRPr="002B2226">
                <w:rPr>
                  <w:rStyle w:val="Hyperlink"/>
                  <w:rFonts w:ascii="Arial" w:hAnsi="Arial" w:cs="Arial"/>
                  <w:color w:val="000000" w:themeColor="text1"/>
                  <w:szCs w:val="24"/>
                  <w:u w:val="none"/>
                </w:rPr>
                <w:t>稀奇</w:t>
              </w:r>
            </w:hyperlink>
            <w:r w:rsidR="00505AB6" w:rsidRPr="002B2226">
              <w:rPr>
                <w:rFonts w:ascii="Arial" w:hAnsi="Arial" w:cs="Arial"/>
                <w:color w:val="000000" w:themeColor="text1"/>
                <w:szCs w:val="24"/>
              </w:rPr>
              <w:t>古怪</w:t>
            </w:r>
          </w:p>
        </w:tc>
        <w:tc>
          <w:tcPr>
            <w:tcW w:w="2473" w:type="dxa"/>
          </w:tcPr>
          <w:p w14:paraId="03203B2A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匪夷所思</w:t>
            </w:r>
          </w:p>
        </w:tc>
        <w:tc>
          <w:tcPr>
            <w:tcW w:w="2126" w:type="dxa"/>
            <w:gridSpan w:val="2"/>
          </w:tcPr>
          <w:p w14:paraId="068A5BD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莫名其</w:t>
            </w:r>
            <w:r w:rsidRPr="002B2226">
              <w:rPr>
                <w:rFonts w:ascii="MingLiU" w:eastAsia="MingLiU" w:hAnsi="MingLiU" w:cs="MingLiU" w:hint="eastAsia"/>
                <w:color w:val="000000"/>
                <w:szCs w:val="24"/>
                <w:shd w:val="clear" w:color="auto" w:fill="FFFFFF"/>
              </w:rPr>
              <w:t>妙</w:t>
            </w:r>
          </w:p>
        </w:tc>
      </w:tr>
      <w:tr w:rsidR="00505AB6" w:rsidRPr="002B2226" w14:paraId="7B84BF2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30FBC9C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20</w:t>
            </w:r>
          </w:p>
        </w:tc>
        <w:tc>
          <w:tcPr>
            <w:tcW w:w="2205" w:type="dxa"/>
          </w:tcPr>
          <w:p w14:paraId="4DC37C20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能屈能伸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5F7DA732" w14:textId="77777777" w:rsidR="00505AB6" w:rsidRPr="002B2226" w:rsidRDefault="0080142E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ins w:id="38" w:author="Carol To" w:date="2014-01-31T01:34:00Z">
              <w:r>
                <w:rPr>
                  <w:rFonts w:ascii="Tahoma" w:hAnsi="Tahoma" w:cs="Tahoma"/>
                  <w:color w:val="262626"/>
                  <w:kern w:val="0"/>
                  <w:sz w:val="28"/>
                  <w:szCs w:val="28"/>
                </w:rPr>
                <w:t>死蛇爛鱔</w:t>
              </w:r>
            </w:ins>
            <w:del w:id="39" w:author="Carol To" w:date="2014-01-31T01:34:00Z">
              <w:r w:rsidR="00505AB6" w:rsidRPr="002B2226" w:rsidDel="0080142E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隨便</w:delText>
              </w:r>
            </w:del>
          </w:p>
        </w:tc>
        <w:tc>
          <w:tcPr>
            <w:tcW w:w="2473" w:type="dxa"/>
          </w:tcPr>
          <w:p w14:paraId="7284259E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不求上進</w:t>
            </w:r>
          </w:p>
        </w:tc>
        <w:tc>
          <w:tcPr>
            <w:tcW w:w="2126" w:type="dxa"/>
            <w:gridSpan w:val="2"/>
          </w:tcPr>
          <w:p w14:paraId="52A41349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軟皮蛇</w:t>
            </w:r>
          </w:p>
        </w:tc>
      </w:tr>
      <w:tr w:rsidR="00505AB6" w:rsidRPr="002B2226" w14:paraId="04DAE56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EA5D04D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lastRenderedPageBreak/>
              <w:t>21</w:t>
            </w:r>
          </w:p>
        </w:tc>
        <w:tc>
          <w:tcPr>
            <w:tcW w:w="2205" w:type="dxa"/>
          </w:tcPr>
          <w:p w14:paraId="2A34D624" w14:textId="77777777" w:rsidR="00505AB6" w:rsidRPr="002B2226" w:rsidRDefault="00505AB6" w:rsidP="002B2226">
            <w:pPr>
              <w:widowControl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4"/>
              </w:rPr>
            </w:pPr>
            <w:r w:rsidRPr="002B2226">
              <w:rPr>
                <w:rFonts w:asciiTheme="majorEastAsia" w:eastAsiaTheme="majorEastAsia" w:hAnsiTheme="majorEastAsia" w:cs="Times New Roman" w:hint="eastAsia"/>
                <w:color w:val="000000" w:themeColor="text1"/>
                <w:kern w:val="0"/>
                <w:szCs w:val="24"/>
              </w:rPr>
              <w:t>易話為</w:t>
            </w:r>
          </w:p>
        </w:tc>
        <w:tc>
          <w:tcPr>
            <w:tcW w:w="2126" w:type="dxa"/>
          </w:tcPr>
          <w:p w14:paraId="4807F772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隨和</w:t>
            </w:r>
          </w:p>
        </w:tc>
        <w:tc>
          <w:tcPr>
            <w:tcW w:w="2473" w:type="dxa"/>
          </w:tcPr>
          <w:p w14:paraId="74ACBE7B" w14:textId="77777777" w:rsidR="00505AB6" w:rsidRPr="002B2226" w:rsidRDefault="00505AB6" w:rsidP="002B2226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口硬心軟</w:t>
            </w:r>
            <w:r w:rsidR="008D69DF">
              <w:rPr>
                <w:rFonts w:asciiTheme="majorEastAsia" w:eastAsiaTheme="majorEastAsia" w:hAnsiTheme="majorEastAsia" w:hint="eastAsia"/>
                <w:b w:val="0"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22146E5F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搓圓</w:t>
            </w:r>
            <w:r w:rsidRPr="002B2226">
              <w:rPr>
                <w:rFonts w:ascii="MingLiU" w:eastAsia="MingLiU" w:hAnsi="MingLiU" w:cs="MingLiU" w:hint="eastAsia"/>
                <w:color w:val="000000" w:themeColor="text1"/>
                <w:szCs w:val="24"/>
              </w:rPr>
              <w:t>㩒</w:t>
            </w: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扁</w:t>
            </w:r>
          </w:p>
        </w:tc>
      </w:tr>
      <w:tr w:rsidR="00505AB6" w:rsidRPr="002B2226" w14:paraId="3FDC0CB8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5C9EED9D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2205" w:type="dxa"/>
          </w:tcPr>
          <w:p w14:paraId="580E9A64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商討</w:t>
            </w:r>
          </w:p>
        </w:tc>
        <w:tc>
          <w:tcPr>
            <w:tcW w:w="2126" w:type="dxa"/>
          </w:tcPr>
          <w:p w14:paraId="4345DFEB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交涉</w:t>
            </w:r>
          </w:p>
        </w:tc>
        <w:tc>
          <w:tcPr>
            <w:tcW w:w="2473" w:type="dxa"/>
          </w:tcPr>
          <w:p w14:paraId="6AAC224B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辯論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68AC94F9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協商</w:t>
            </w:r>
          </w:p>
        </w:tc>
      </w:tr>
      <w:tr w:rsidR="00505AB6" w:rsidRPr="002B2226" w14:paraId="310E94E1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7E0B6C6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2205" w:type="dxa"/>
          </w:tcPr>
          <w:p w14:paraId="02D0B229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444444"/>
                <w:shd w:val="clear" w:color="auto" w:fill="FFFFFF"/>
              </w:rPr>
              <w:t>公務</w:t>
            </w:r>
            <w:r w:rsidRPr="002B2226">
              <w:rPr>
                <w:rFonts w:ascii="MingLiU" w:eastAsia="MingLiU" w:hAnsi="MingLiU" w:cs="MingLiU" w:hint="eastAsia"/>
                <w:color w:val="444444"/>
                <w:shd w:val="clear" w:color="auto" w:fill="FFFFFF"/>
              </w:rPr>
              <w:t>員</w:t>
            </w:r>
          </w:p>
        </w:tc>
        <w:tc>
          <w:tcPr>
            <w:tcW w:w="2126" w:type="dxa"/>
          </w:tcPr>
          <w:p w14:paraId="1B4F757C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糊口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525ADE6E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白領</w:t>
            </w:r>
          </w:p>
        </w:tc>
        <w:tc>
          <w:tcPr>
            <w:tcW w:w="2126" w:type="dxa"/>
            <w:gridSpan w:val="2"/>
          </w:tcPr>
          <w:p w14:paraId="0313FE47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文職</w:t>
            </w:r>
          </w:p>
        </w:tc>
      </w:tr>
      <w:tr w:rsidR="00505AB6" w:rsidRPr="002B2226" w14:paraId="20AFA8F8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1772403A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24</w:t>
            </w:r>
          </w:p>
        </w:tc>
        <w:tc>
          <w:tcPr>
            <w:tcW w:w="2205" w:type="dxa"/>
          </w:tcPr>
          <w:p w14:paraId="1516BC4D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獨一無二</w:t>
            </w:r>
          </w:p>
        </w:tc>
        <w:tc>
          <w:tcPr>
            <w:tcW w:w="2126" w:type="dxa"/>
          </w:tcPr>
          <w:p w14:paraId="24429789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前所未見</w:t>
            </w:r>
          </w:p>
        </w:tc>
        <w:tc>
          <w:tcPr>
            <w:tcW w:w="2473" w:type="dxa"/>
          </w:tcPr>
          <w:p w14:paraId="29BC3A23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得天獨厚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350F229D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空前絕後</w:t>
            </w:r>
          </w:p>
        </w:tc>
      </w:tr>
      <w:tr w:rsidR="00505AB6" w:rsidRPr="002B2226" w14:paraId="52D2E33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0DF1F3F6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25</w:t>
            </w:r>
          </w:p>
        </w:tc>
        <w:tc>
          <w:tcPr>
            <w:tcW w:w="2205" w:type="dxa"/>
          </w:tcPr>
          <w:p w14:paraId="1628CAE2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狡辯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35FC0184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判斷</w:t>
            </w:r>
          </w:p>
        </w:tc>
        <w:tc>
          <w:tcPr>
            <w:tcW w:w="2473" w:type="dxa"/>
          </w:tcPr>
          <w:p w14:paraId="1FD2EE63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分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析</w:t>
            </w: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形勢</w:t>
            </w:r>
          </w:p>
        </w:tc>
        <w:tc>
          <w:tcPr>
            <w:tcW w:w="2126" w:type="dxa"/>
            <w:gridSpan w:val="2"/>
          </w:tcPr>
          <w:p w14:paraId="7A0FFFBD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審時度勢</w:t>
            </w:r>
          </w:p>
        </w:tc>
      </w:tr>
      <w:tr w:rsidR="00505AB6" w:rsidRPr="002B2226" w14:paraId="623D9A53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F63314E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26</w:t>
            </w:r>
          </w:p>
        </w:tc>
        <w:tc>
          <w:tcPr>
            <w:tcW w:w="2205" w:type="dxa"/>
          </w:tcPr>
          <w:p w14:paraId="1B67815D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陪太子讀書</w:t>
            </w:r>
          </w:p>
        </w:tc>
        <w:tc>
          <w:tcPr>
            <w:tcW w:w="2126" w:type="dxa"/>
          </w:tcPr>
          <w:p w14:paraId="6CDA825B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任勞任怨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15C7D865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陪跑</w:t>
            </w:r>
          </w:p>
        </w:tc>
        <w:tc>
          <w:tcPr>
            <w:tcW w:w="2126" w:type="dxa"/>
            <w:gridSpan w:val="2"/>
          </w:tcPr>
          <w:p w14:paraId="2EC54D92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陪襯角色</w:t>
            </w:r>
          </w:p>
        </w:tc>
      </w:tr>
      <w:tr w:rsidR="00505AB6" w:rsidRPr="002B2226" w14:paraId="3341748D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0565C82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27</w:t>
            </w:r>
          </w:p>
        </w:tc>
        <w:tc>
          <w:tcPr>
            <w:tcW w:w="2205" w:type="dxa"/>
          </w:tcPr>
          <w:p w14:paraId="3C27D8D2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牆頭草</w:t>
            </w:r>
          </w:p>
        </w:tc>
        <w:tc>
          <w:tcPr>
            <w:tcW w:w="2126" w:type="dxa"/>
          </w:tcPr>
          <w:p w14:paraId="5FB5B1DA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舉棋不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定</w:t>
            </w:r>
          </w:p>
        </w:tc>
        <w:tc>
          <w:tcPr>
            <w:tcW w:w="2473" w:type="dxa"/>
          </w:tcPr>
          <w:p w14:paraId="5874CF8F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騎牆派</w:t>
            </w:r>
          </w:p>
        </w:tc>
        <w:tc>
          <w:tcPr>
            <w:tcW w:w="2126" w:type="dxa"/>
            <w:gridSpan w:val="2"/>
          </w:tcPr>
          <w:p w14:paraId="144B9936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隨機應變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5A3DED" w14:paraId="1F7A752A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1210715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28</w:t>
            </w:r>
          </w:p>
        </w:tc>
        <w:tc>
          <w:tcPr>
            <w:tcW w:w="2205" w:type="dxa"/>
          </w:tcPr>
          <w:p w14:paraId="1B19A3DF" w14:textId="77777777" w:rsidR="00505AB6" w:rsidRPr="002B2226" w:rsidRDefault="00505AB6" w:rsidP="002B2226">
            <w:pPr>
              <w:widowControl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井底之蛙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41B06393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小巫見大巫</w:t>
            </w:r>
          </w:p>
        </w:tc>
        <w:tc>
          <w:tcPr>
            <w:tcW w:w="2473" w:type="dxa"/>
          </w:tcPr>
          <w:p w14:paraId="26E8D5C5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000000" w:themeColor="text1"/>
                <w:shd w:val="clear" w:color="auto" w:fill="FFFFFF"/>
              </w:rPr>
              <w:t>天渊之</w:t>
            </w:r>
            <w:r w:rsidRPr="002B2226">
              <w:rPr>
                <w:rFonts w:ascii="MingLiU" w:eastAsia="MingLiU" w:hAnsi="MingLiU" w:cs="MingLiU" w:hint="eastAsia"/>
                <w:color w:val="000000" w:themeColor="text1"/>
                <w:shd w:val="clear" w:color="auto" w:fill="FFFFFF"/>
              </w:rPr>
              <w:t>别</w:t>
            </w:r>
          </w:p>
        </w:tc>
        <w:tc>
          <w:tcPr>
            <w:tcW w:w="2126" w:type="dxa"/>
            <w:gridSpan w:val="2"/>
          </w:tcPr>
          <w:p w14:paraId="4D5DB876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Times New Roman" w:hint="eastAsia"/>
                <w:color w:val="000000" w:themeColor="text1"/>
                <w:kern w:val="0"/>
                <w:szCs w:val="24"/>
              </w:rPr>
              <w:t>蚊髀同牛髀</w:t>
            </w:r>
          </w:p>
        </w:tc>
      </w:tr>
    </w:tbl>
    <w:p w14:paraId="37ED8E1F" w14:textId="77777777" w:rsidR="00800E08" w:rsidRDefault="00800E08" w:rsidP="00800E08">
      <w:pPr>
        <w:rPr>
          <w:color w:val="000000" w:themeColor="text1"/>
        </w:rPr>
      </w:pPr>
    </w:p>
    <w:p w14:paraId="2F720824" w14:textId="77777777" w:rsidR="008104BA" w:rsidRPr="00961B99" w:rsidRDefault="008104BA" w:rsidP="008104BA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  <w:b/>
          <w:color w:val="000000" w:themeColor="text1"/>
          <w:sz w:val="28"/>
          <w:szCs w:val="28"/>
          <w:highlight w:val="yellow"/>
          <w:u w:val="single"/>
          <w:rPrChange w:id="40" w:author="Microsoft Office User" w:date="2020-12-23T14:41:00Z">
            <w:rPr>
              <w:rFonts w:asciiTheme="minorEastAsia" w:hAnsiTheme="minorEastAsia"/>
              <w:b/>
              <w:color w:val="000000" w:themeColor="text1"/>
              <w:sz w:val="28"/>
              <w:szCs w:val="28"/>
              <w:u w:val="single"/>
            </w:rPr>
          </w:rPrChange>
        </w:rPr>
      </w:pPr>
      <w:r w:rsidRPr="00961B99">
        <w:rPr>
          <w:rFonts w:asciiTheme="minorEastAsia" w:hAnsiTheme="minorEastAsia" w:hint="eastAsia"/>
          <w:b/>
          <w:color w:val="000000" w:themeColor="text1"/>
          <w:sz w:val="28"/>
          <w:szCs w:val="28"/>
          <w:highlight w:val="yellow"/>
          <w:u w:val="single"/>
          <w:rPrChange w:id="41" w:author="Microsoft Office User" w:date="2020-12-23T14:41:00Z">
            <w:rPr>
              <w:rFonts w:asciiTheme="minorEastAsia" w:hAnsiTheme="minorEastAsia" w:hint="eastAsia"/>
              <w:b/>
              <w:color w:val="000000" w:themeColor="text1"/>
              <w:sz w:val="28"/>
              <w:szCs w:val="28"/>
              <w:u w:val="single"/>
            </w:rPr>
          </w:rPrChange>
        </w:rPr>
        <w:t>句子填充</w:t>
      </w:r>
    </w:p>
    <w:p w14:paraId="44AF0E7E" w14:textId="77777777" w:rsidR="008104BA" w:rsidRPr="006E4D7B" w:rsidRDefault="008104BA" w:rsidP="006E4D7B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測</w:t>
      </w:r>
      <w:r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試員: </w:t>
      </w:r>
      <w:r w:rsidR="006E4D7B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而家我會讀</w:t>
      </w:r>
      <w:r w:rsidR="006E4D7B" w:rsidRPr="002E5BFE">
        <w:rPr>
          <w:rFonts w:asciiTheme="majorEastAsia" w:eastAsiaTheme="majorEastAsia" w:hAnsiTheme="majorEastAsia" w:hint="eastAsia"/>
          <w:color w:val="000000" w:themeColor="text1"/>
          <w:szCs w:val="24"/>
        </w:rPr>
        <w:t>啲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同埋</w:t>
      </w:r>
      <w:r w:rsidR="006E4D7B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俾你聽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入面會有一個地方留空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咗嘅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，請你係</w:t>
      </w:r>
      <w:r w:rsidR="006E4D7B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四個</w:t>
      </w:r>
      <w:r w:rsidR="006E4D7B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="006E4D7B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當中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選擇</w:t>
      </w:r>
      <w:ins w:id="42" w:author="Carol To" w:date="2014-01-31T01:36:00Z">
        <w:r w:rsidR="00792B8F">
          <w:rPr>
            <w:rFonts w:asciiTheme="majorEastAsia" w:eastAsiaTheme="majorEastAsia" w:hAnsiTheme="majorEastAsia" w:hint="eastAsia"/>
            <w:color w:val="000000" w:themeColor="text1"/>
            <w:szCs w:val="24"/>
          </w:rPr>
          <w:t>最</w:t>
        </w:r>
        <w:r w:rsidR="00792B8F" w:rsidRPr="00883F74">
          <w:rPr>
            <w:rFonts w:asciiTheme="majorEastAsia" w:eastAsiaTheme="majorEastAsia" w:hAnsiTheme="majorEastAsia" w:hint="eastAsia"/>
            <w:color w:val="000000" w:themeColor="text1"/>
            <w:szCs w:val="24"/>
          </w:rPr>
          <w:t>適合嘅</w:t>
        </w:r>
      </w:ins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一個</w:t>
      </w:r>
      <w:del w:id="43" w:author="Carol To" w:date="2014-01-31T01:36:00Z">
        <w:r w:rsidR="006E4D7B" w:rsidDel="00792B8F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最</w:delText>
        </w:r>
        <w:r w:rsidR="006E4D7B" w:rsidRPr="00883F74" w:rsidDel="00792B8F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適合嘅</w:delText>
        </w:r>
      </w:del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黎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填充句子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tbl>
      <w:tblPr>
        <w:tblStyle w:val="TableGrid"/>
        <w:tblW w:w="10559" w:type="dxa"/>
        <w:jc w:val="center"/>
        <w:tblLayout w:type="fixed"/>
        <w:tblLook w:val="04A0" w:firstRow="1" w:lastRow="0" w:firstColumn="1" w:lastColumn="0" w:noHBand="0" w:noVBand="1"/>
      </w:tblPr>
      <w:tblGrid>
        <w:gridCol w:w="457"/>
        <w:gridCol w:w="4536"/>
        <w:gridCol w:w="1418"/>
        <w:gridCol w:w="1348"/>
        <w:gridCol w:w="1418"/>
        <w:gridCol w:w="1382"/>
      </w:tblGrid>
      <w:tr w:rsidR="008104BA" w:rsidRPr="00AB138E" w14:paraId="16095F43" w14:textId="77777777" w:rsidTr="008D69DF">
        <w:trPr>
          <w:jc w:val="center"/>
        </w:trPr>
        <w:tc>
          <w:tcPr>
            <w:tcW w:w="457" w:type="dxa"/>
          </w:tcPr>
          <w:p w14:paraId="0ACBC135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4536" w:type="dxa"/>
          </w:tcPr>
          <w:p w14:paraId="45BFC208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</w:pPr>
          </w:p>
        </w:tc>
        <w:tc>
          <w:tcPr>
            <w:tcW w:w="5566" w:type="dxa"/>
            <w:gridSpan w:val="4"/>
          </w:tcPr>
          <w:p w14:paraId="68837416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1C75B0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 xml:space="preserve">Bold </w:t>
            </w:r>
            <w:r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 xml:space="preserve">word </w:t>
            </w:r>
            <w:r w:rsidRPr="001C75B0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= target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,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br/>
            </w:r>
            <w:r w:rsidRPr="001C75B0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Italic</w:t>
            </w: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 xml:space="preserve"> word </w:t>
            </w:r>
            <w:r w:rsidRPr="001C75B0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=</w:t>
            </w: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 xml:space="preserve"> </w:t>
            </w:r>
            <w:r w:rsidRPr="001C75B0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semantic distractor</w:t>
            </w: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 xml:space="preserve">, </w:t>
            </w:r>
          </w:p>
        </w:tc>
      </w:tr>
      <w:tr w:rsidR="008104BA" w:rsidRPr="00AB138E" w14:paraId="6567661C" w14:textId="77777777" w:rsidTr="008D69DF">
        <w:trPr>
          <w:jc w:val="center"/>
        </w:trPr>
        <w:tc>
          <w:tcPr>
            <w:tcW w:w="457" w:type="dxa"/>
          </w:tcPr>
          <w:p w14:paraId="00985D11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4536" w:type="dxa"/>
          </w:tcPr>
          <w:p w14:paraId="703712D7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S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entence </w:t>
            </w:r>
          </w:p>
        </w:tc>
        <w:tc>
          <w:tcPr>
            <w:tcW w:w="1418" w:type="dxa"/>
          </w:tcPr>
          <w:p w14:paraId="0BDAAEC2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A</w:t>
            </w:r>
          </w:p>
        </w:tc>
        <w:tc>
          <w:tcPr>
            <w:tcW w:w="1348" w:type="dxa"/>
          </w:tcPr>
          <w:p w14:paraId="5F6EEFAA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B</w:t>
            </w:r>
          </w:p>
        </w:tc>
        <w:tc>
          <w:tcPr>
            <w:tcW w:w="1418" w:type="dxa"/>
          </w:tcPr>
          <w:p w14:paraId="3DED2686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382" w:type="dxa"/>
          </w:tcPr>
          <w:p w14:paraId="4DEBAD62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D </w:t>
            </w:r>
          </w:p>
        </w:tc>
      </w:tr>
      <w:tr w:rsidR="008104BA" w:rsidRPr="00AB138E" w14:paraId="424C38E8" w14:textId="77777777" w:rsidTr="008D69DF">
        <w:trPr>
          <w:jc w:val="center"/>
        </w:trPr>
        <w:tc>
          <w:tcPr>
            <w:tcW w:w="457" w:type="dxa"/>
            <w:shd w:val="clear" w:color="auto" w:fill="D9D9D9" w:themeFill="background1" w:themeFillShade="D9"/>
          </w:tcPr>
          <w:p w14:paraId="4AC53463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例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A77893E" w14:textId="78143C21" w:rsidR="008104BA" w:rsidRPr="00100234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44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經過多個月</w:t>
            </w:r>
            <w:del w:id="46" w:author="Microsoft Office User" w:date="2020-12-23T14:02:00Z">
              <w:r w:rsidRPr="00100234" w:rsidDel="007E01B0">
                <w:rPr>
                  <w:rFonts w:asciiTheme="majorEastAsia" w:eastAsiaTheme="majorEastAsia" w:hAnsiTheme="majorEastAsia" w:hint="eastAsia"/>
                  <w:strike/>
                  <w:color w:val="FF0000"/>
                  <w:szCs w:val="24"/>
                  <w:highlight w:val="yellow"/>
                  <w:rPrChange w:id="4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48" w:author="Microsoft Office User" w:date="2020-12-23T14:00:00Z">
              <w:r w:rsidR="007E01B0" w:rsidRPr="00100234">
                <w:rPr>
                  <w:rFonts w:asciiTheme="majorEastAsia" w:eastAsiaTheme="majorEastAsia" w:hAnsiTheme="majorEastAsia" w:hint="eastAsia"/>
                  <w:color w:val="1F497D" w:themeColor="text2"/>
                  <w:szCs w:val="24"/>
                  <w:highlight w:val="yellow"/>
                  <w:rPrChange w:id="4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5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蹉商, 兩國最終達成＿＿＿＿, 同意合作發展貿易。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6D8C9BF" w14:textId="77777777" w:rsidR="008104BA" w:rsidRPr="008D69DF" w:rsidRDefault="008104BA" w:rsidP="00577D92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精</w:t>
            </w:r>
            <w:r w:rsidRPr="008D69DF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華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65C05D08" w14:textId="77777777" w:rsidR="008104BA" w:rsidRPr="008D69DF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協議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BDE209" w14:textId="77777777" w:rsidR="008104BA" w:rsidRPr="008D69DF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會議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2953CD9" w14:textId="77777777" w:rsidR="008104BA" w:rsidRPr="008D69DF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談話</w:t>
            </w:r>
          </w:p>
        </w:tc>
      </w:tr>
      <w:tr w:rsidR="00BF4D28" w:rsidRPr="00AB138E" w14:paraId="546264F9" w14:textId="77777777" w:rsidTr="008D69DF">
        <w:trPr>
          <w:jc w:val="center"/>
        </w:trPr>
        <w:tc>
          <w:tcPr>
            <w:tcW w:w="457" w:type="dxa"/>
            <w:shd w:val="clear" w:color="auto" w:fill="FFFFFF" w:themeFill="background1"/>
          </w:tcPr>
          <w:p w14:paraId="0130019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1 </w:t>
            </w:r>
          </w:p>
        </w:tc>
        <w:tc>
          <w:tcPr>
            <w:tcW w:w="4536" w:type="dxa"/>
            <w:shd w:val="clear" w:color="auto" w:fill="FFFFFF" w:themeFill="background1"/>
          </w:tcPr>
          <w:p w14:paraId="29B9A126" w14:textId="3E1A866F" w:rsidR="00BF4D28" w:rsidRPr="00100234" w:rsidRDefault="0017249C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51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52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佢</w:t>
            </w:r>
            <w:del w:id="53" w:author="Microsoft Office User" w:date="2020-12-23T14:01:00Z">
              <w:r w:rsidRPr="00100234" w:rsidDel="007E01B0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5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好</w:delText>
              </w:r>
            </w:del>
            <w:ins w:id="55" w:author="Microsoft Office User" w:date="2020-12-23T14:01:00Z">
              <w:r w:rsidR="007E01B0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5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十分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57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支持環保，經常</w:t>
            </w:r>
            <w:del w:id="58" w:author="Microsoft Office User" w:date="2020-12-23T14:15:00Z">
              <w:r w:rsidRPr="00100234" w:rsidDel="007558D8">
                <w:rPr>
                  <w:rFonts w:asciiTheme="majorEastAsia" w:eastAsiaTheme="majorEastAsia" w:hAnsiTheme="majorEastAsia" w:hint="eastAsia"/>
                  <w:strike/>
                  <w:color w:val="000000" w:themeColor="text1"/>
                  <w:szCs w:val="24"/>
                  <w:highlight w:val="yellow"/>
                  <w:rPrChange w:id="5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都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6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將</w:t>
            </w:r>
            <w:r w:rsidR="00BF4D28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6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廢物＿＿＿＿，方便回收。</w:t>
            </w:r>
          </w:p>
        </w:tc>
        <w:tc>
          <w:tcPr>
            <w:tcW w:w="1418" w:type="dxa"/>
            <w:shd w:val="clear" w:color="auto" w:fill="FFFFFF" w:themeFill="background1"/>
          </w:tcPr>
          <w:p w14:paraId="5167F77C" w14:textId="77777777" w:rsidR="00BF4D28" w:rsidRPr="008D69DF" w:rsidRDefault="00BF4D28" w:rsidP="00577D92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/>
                <w:szCs w:val="24"/>
                <w:shd w:val="clear" w:color="auto" w:fill="FFFFFF"/>
              </w:rPr>
              <w:t>分散</w:t>
            </w:r>
          </w:p>
        </w:tc>
        <w:tc>
          <w:tcPr>
            <w:tcW w:w="1348" w:type="dxa"/>
            <w:shd w:val="clear" w:color="auto" w:fill="FFFFFF" w:themeFill="background1"/>
          </w:tcPr>
          <w:p w14:paraId="1C8E3CBC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  <w:shd w:val="clear" w:color="auto" w:fill="FFFFFF"/>
              </w:rPr>
              <w:t>分類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  <w:shd w:val="clear" w:color="auto" w:fill="FFFFFF" w:themeFill="background1"/>
          </w:tcPr>
          <w:p w14:paraId="17BCAAA7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拉扯</w:t>
            </w:r>
          </w:p>
        </w:tc>
        <w:tc>
          <w:tcPr>
            <w:tcW w:w="1382" w:type="dxa"/>
            <w:shd w:val="clear" w:color="auto" w:fill="FFFFFF" w:themeFill="background1"/>
          </w:tcPr>
          <w:p w14:paraId="3BEB7E8B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類比</w:t>
            </w:r>
          </w:p>
        </w:tc>
      </w:tr>
      <w:tr w:rsidR="00BF4D28" w:rsidRPr="00AB138E" w14:paraId="00A9196E" w14:textId="77777777" w:rsidTr="008D69DF">
        <w:trPr>
          <w:jc w:val="center"/>
        </w:trPr>
        <w:tc>
          <w:tcPr>
            <w:tcW w:w="457" w:type="dxa"/>
            <w:shd w:val="clear" w:color="auto" w:fill="FFFFFF" w:themeFill="background1"/>
          </w:tcPr>
          <w:p w14:paraId="5DC8936D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4536" w:type="dxa"/>
            <w:shd w:val="clear" w:color="auto" w:fill="FFFFFF" w:themeFill="background1"/>
          </w:tcPr>
          <w:p w14:paraId="72CC96CF" w14:textId="6BFDA8D8" w:rsidR="00BF4D28" w:rsidRPr="0010023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62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6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做運動既可強身健體，又可舒緩壓力，真</w:t>
            </w:r>
            <w:del w:id="64" w:author="Microsoft Office User" w:date="2020-12-23T14:01:00Z">
              <w:r w:rsidR="0017249C" w:rsidRPr="00100234" w:rsidDel="007E01B0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6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係</w:delText>
              </w:r>
            </w:del>
            <w:ins w:id="66" w:author="Microsoft Office User" w:date="2020-12-23T14:01:00Z">
              <w:r w:rsidR="007E01B0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6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是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68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＿＿＿＿</w:t>
            </w:r>
            <w:del w:id="69" w:author="Microsoft Office User" w:date="2020-12-23T14:01:00Z">
              <w:r w:rsidR="0017249C" w:rsidRPr="00100234" w:rsidDel="007E01B0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7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喇</w:delText>
              </w:r>
            </w:del>
            <w:ins w:id="71" w:author="Microsoft Office User" w:date="2020-12-23T14:01:00Z">
              <w:r w:rsidR="007E01B0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7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呢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7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。</w:t>
            </w:r>
          </w:p>
        </w:tc>
        <w:tc>
          <w:tcPr>
            <w:tcW w:w="1418" w:type="dxa"/>
            <w:shd w:val="clear" w:color="auto" w:fill="FFFFFF" w:themeFill="background1"/>
          </w:tcPr>
          <w:p w14:paraId="2DC277B7" w14:textId="77777777" w:rsidR="00BF4D28" w:rsidRPr="008D69DF" w:rsidRDefault="00BF4D28" w:rsidP="00577D92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輕而易舉</w:t>
            </w:r>
          </w:p>
        </w:tc>
        <w:tc>
          <w:tcPr>
            <w:tcW w:w="1348" w:type="dxa"/>
            <w:shd w:val="clear" w:color="auto" w:fill="FFFFFF" w:themeFill="background1"/>
          </w:tcPr>
          <w:p w14:paraId="18776C58" w14:textId="77777777" w:rsidR="00BF4D28" w:rsidRPr="008D69DF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多此一舉</w:t>
            </w:r>
          </w:p>
        </w:tc>
        <w:tc>
          <w:tcPr>
            <w:tcW w:w="1418" w:type="dxa"/>
            <w:shd w:val="clear" w:color="auto" w:fill="FFFFFF" w:themeFill="background1"/>
          </w:tcPr>
          <w:p w14:paraId="38841CAC" w14:textId="77777777" w:rsidR="00BF4D28" w:rsidRPr="008D69DF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分工合作</w:t>
            </w:r>
          </w:p>
        </w:tc>
        <w:tc>
          <w:tcPr>
            <w:tcW w:w="1382" w:type="dxa"/>
            <w:shd w:val="clear" w:color="auto" w:fill="FFFFFF" w:themeFill="background1"/>
          </w:tcPr>
          <w:p w14:paraId="3F4CCEDF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  <w:shd w:val="clear" w:color="auto" w:fill="FFFFFF"/>
              </w:rPr>
              <w:t>一舉兩得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58B34072" w14:textId="77777777" w:rsidTr="008D69DF">
        <w:trPr>
          <w:jc w:val="center"/>
        </w:trPr>
        <w:tc>
          <w:tcPr>
            <w:tcW w:w="457" w:type="dxa"/>
            <w:shd w:val="clear" w:color="auto" w:fill="FFFFFF" w:themeFill="background1"/>
          </w:tcPr>
          <w:p w14:paraId="72415152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4536" w:type="dxa"/>
            <w:shd w:val="clear" w:color="auto" w:fill="FFFFFF" w:themeFill="background1"/>
          </w:tcPr>
          <w:p w14:paraId="4ED9B81E" w14:textId="7D8CA4B9" w:rsidR="00BF4D28" w:rsidRPr="00100234" w:rsidRDefault="00BF4D28" w:rsidP="006D4355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74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7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為</w:t>
            </w:r>
            <w:del w:id="76" w:author="Microsoft Office User" w:date="2020-12-23T14:02:00Z">
              <w:r w:rsidR="0017249C" w:rsidRPr="00100234" w:rsidDel="007E01B0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7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咗</w:delText>
              </w:r>
            </w:del>
            <w:ins w:id="78" w:author="Microsoft Office User" w:date="2020-12-23T14:02:00Z">
              <w:r w:rsidR="007E01B0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7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了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8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購買特別版</w:t>
            </w:r>
            <w:del w:id="81" w:author="Microsoft Office User" w:date="2020-12-23T14:02:00Z">
              <w:r w:rsidR="0017249C" w:rsidRPr="00100234" w:rsidDel="007E01B0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8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83" w:author="Microsoft Office User" w:date="2020-12-23T14:02:00Z">
              <w:r w:rsidR="007E01B0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8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8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首日封，大批市民一早</w:t>
            </w:r>
            <w:del w:id="86" w:author="Microsoft Office User" w:date="2020-12-23T14:15:00Z">
              <w:r w:rsidR="006D4355" w:rsidRPr="00100234" w:rsidDel="007558D8">
                <w:rPr>
                  <w:rFonts w:asciiTheme="majorEastAsia" w:eastAsiaTheme="majorEastAsia" w:hAnsiTheme="majorEastAsia" w:hint="eastAsia"/>
                  <w:strike/>
                  <w:color w:val="000000" w:themeColor="text1"/>
                  <w:szCs w:val="24"/>
                  <w:highlight w:val="yellow"/>
                  <w:rPrChange w:id="8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就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88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到郵局排隊，未到中午</w:t>
            </w:r>
            <w:ins w:id="89" w:author="Microsoft Office User" w:date="2020-12-23T14:38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9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9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人龍已經開始</w:t>
            </w:r>
            <w:ins w:id="92" w:author="Microsoft Office User" w:date="2020-12-23T14:38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9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「＿＿＿＿」</w:t>
              </w:r>
            </w:ins>
            <w:del w:id="94" w:author="Microsoft Office User" w:date="2020-12-23T14:38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9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___</w:delText>
              </w:r>
            </w:del>
            <w:ins w:id="96" w:author="Microsoft Office User" w:date="2020-12-23T14:16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9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。</w:t>
              </w:r>
            </w:ins>
            <w:del w:id="98" w:author="Microsoft Office User" w:date="2020-12-23T14:16:00Z">
              <w:r w:rsidR="006D4355" w:rsidRPr="00100234" w:rsidDel="007558D8">
                <w:rPr>
                  <w:rFonts w:asciiTheme="majorEastAsia" w:eastAsiaTheme="majorEastAsia" w:hAnsiTheme="majorEastAsia" w:hint="eastAsia"/>
                  <w:strike/>
                  <w:color w:val="000000" w:themeColor="text1"/>
                  <w:szCs w:val="24"/>
                  <w:highlight w:val="yellow"/>
                  <w:rPrChange w:id="9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喇</w:delText>
              </w:r>
              <w:r w:rsidR="006D4355" w:rsidRPr="00100234" w:rsidDel="007558D8">
                <w:rPr>
                  <w:rFonts w:asciiTheme="majorEastAsia" w:eastAsiaTheme="majorEastAsia" w:hAnsiTheme="majorEastAsia"/>
                  <w:strike/>
                  <w:color w:val="000000" w:themeColor="text1"/>
                  <w:szCs w:val="24"/>
                  <w:highlight w:val="yellow"/>
                  <w:rPrChange w:id="100" w:author="Microsoft Office User" w:date="2020-12-23T15:02:00Z">
                    <w:rPr>
                      <w:rFonts w:asciiTheme="majorEastAsia" w:eastAsiaTheme="majorEastAsia" w:hAnsiTheme="majorEastAsia"/>
                      <w:color w:val="000000" w:themeColor="text1"/>
                      <w:szCs w:val="24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418" w:type="dxa"/>
            <w:shd w:val="clear" w:color="auto" w:fill="FFFFFF" w:themeFill="background1"/>
          </w:tcPr>
          <w:p w14:paraId="1179298C" w14:textId="77777777" w:rsidR="00BF4D28" w:rsidRPr="008D69DF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唔多唔少</w:t>
            </w:r>
          </w:p>
        </w:tc>
        <w:tc>
          <w:tcPr>
            <w:tcW w:w="1348" w:type="dxa"/>
            <w:shd w:val="clear" w:color="auto" w:fill="FFFFFF" w:themeFill="background1"/>
          </w:tcPr>
          <w:p w14:paraId="703BA0BF" w14:textId="77777777" w:rsidR="00BF4D28" w:rsidRPr="008D69DF" w:rsidRDefault="00BF4D28" w:rsidP="002B2226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亂哂</w:t>
            </w:r>
          </w:p>
        </w:tc>
        <w:tc>
          <w:tcPr>
            <w:tcW w:w="1418" w:type="dxa"/>
            <w:shd w:val="clear" w:color="auto" w:fill="FFFFFF" w:themeFill="background1"/>
          </w:tcPr>
          <w:p w14:paraId="3A92A4C4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打蛇餅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82" w:type="dxa"/>
            <w:shd w:val="clear" w:color="auto" w:fill="FFFFFF" w:themeFill="background1"/>
          </w:tcPr>
          <w:p w14:paraId="26C7C3E7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鬼唔馬六</w:t>
            </w:r>
          </w:p>
        </w:tc>
      </w:tr>
      <w:tr w:rsidR="00BF4D28" w:rsidRPr="00AB138E" w14:paraId="75832BBE" w14:textId="77777777" w:rsidTr="008D69DF">
        <w:trPr>
          <w:jc w:val="center"/>
        </w:trPr>
        <w:tc>
          <w:tcPr>
            <w:tcW w:w="457" w:type="dxa"/>
          </w:tcPr>
          <w:p w14:paraId="6FBC32D9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4536" w:type="dxa"/>
          </w:tcPr>
          <w:p w14:paraId="21F79C14" w14:textId="1F860130" w:rsidR="00BF4D28" w:rsidRPr="00100234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01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02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近日</w:t>
            </w:r>
            <w:del w:id="103" w:author="Microsoft Office User" w:date="2020-12-23T14:15:00Z">
              <w:r w:rsidRPr="00100234" w:rsidDel="007558D8">
                <w:rPr>
                  <w:rFonts w:asciiTheme="majorEastAsia" w:eastAsiaTheme="majorEastAsia" w:hAnsiTheme="majorEastAsia" w:hint="eastAsia"/>
                  <w:strike/>
                  <w:color w:val="000000" w:themeColor="text1"/>
                  <w:szCs w:val="24"/>
                  <w:highlight w:val="yellow"/>
                  <w:rPrChange w:id="10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依</w:delText>
              </w:r>
            </w:del>
            <w:ins w:id="105" w:author="Microsoft Office User" w:date="2020-12-23T14:03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0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這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07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區</w:t>
            </w:r>
            <w:del w:id="108" w:author="Microsoft Office User" w:date="2020-12-23T14:16:00Z">
              <w:r w:rsidRPr="00100234" w:rsidDel="007558D8">
                <w:rPr>
                  <w:rFonts w:asciiTheme="majorEastAsia" w:eastAsiaTheme="majorEastAsia" w:hAnsiTheme="majorEastAsia" w:hint="eastAsia"/>
                  <w:strike/>
                  <w:color w:val="000000" w:themeColor="text1"/>
                  <w:szCs w:val="24"/>
                  <w:highlight w:val="yellow"/>
                  <w:rPrChange w:id="10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110" w:author="Microsoft Office User" w:date="2020-12-23T14:03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2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罪案率有明顯上升</w:t>
            </w:r>
            <w:del w:id="113" w:author="Microsoft Office User" w:date="2020-12-23T14:16:00Z">
              <w:r w:rsidRPr="00100234" w:rsidDel="007558D8">
                <w:rPr>
                  <w:rFonts w:asciiTheme="majorEastAsia" w:eastAsiaTheme="majorEastAsia" w:hAnsiTheme="majorEastAsia" w:hint="eastAsia"/>
                  <w:strike/>
                  <w:color w:val="000000" w:themeColor="text1"/>
                  <w:szCs w:val="24"/>
                  <w:highlight w:val="yellow"/>
                  <w:rPrChange w:id="11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＿＿＿＿</w:t>
            </w:r>
            <w:del w:id="116" w:author="Microsoft Office User" w:date="2020-12-23T14:16:00Z">
              <w:r w:rsidR="006D4355" w:rsidRPr="00100234" w:rsidDel="007558D8">
                <w:rPr>
                  <w:rFonts w:asciiTheme="majorEastAsia" w:eastAsiaTheme="majorEastAsia" w:hAnsiTheme="majorEastAsia" w:hint="eastAsia"/>
                  <w:strike/>
                  <w:color w:val="000000" w:themeColor="text1"/>
                  <w:szCs w:val="24"/>
                  <w:highlight w:val="yellow"/>
                  <w:rPrChange w:id="11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，</w:delText>
              </w:r>
            </w:del>
            <w:ins w:id="118" w:author="Microsoft Office User" w:date="2020-12-23T14:04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。</w:t>
              </w:r>
            </w:ins>
            <w:r w:rsidR="006D4355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有見及此，警方</w:t>
            </w: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會加強執法</w:t>
            </w:r>
            <w:ins w:id="122" w:author="Microsoft Office User" w:date="2020-12-23T14:04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4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打擊犯罪活動</w:t>
            </w:r>
            <w:ins w:id="125" w:author="Microsoft Office User" w:date="2020-12-23T14:17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。</w:t>
              </w:r>
            </w:ins>
          </w:p>
        </w:tc>
        <w:tc>
          <w:tcPr>
            <w:tcW w:w="1418" w:type="dxa"/>
          </w:tcPr>
          <w:p w14:paraId="332B7ED0" w14:textId="77777777" w:rsidR="00BF4D28" w:rsidRPr="00AB138E" w:rsidRDefault="00BF4D28" w:rsidP="00577D92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意向</w:t>
            </w:r>
          </w:p>
        </w:tc>
        <w:tc>
          <w:tcPr>
            <w:tcW w:w="1348" w:type="dxa"/>
          </w:tcPr>
          <w:p w14:paraId="26ACB958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氣勢</w:t>
            </w:r>
          </w:p>
        </w:tc>
        <w:tc>
          <w:tcPr>
            <w:tcW w:w="1418" w:type="dxa"/>
          </w:tcPr>
          <w:p w14:paraId="4B4F3F42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索債</w:t>
            </w:r>
          </w:p>
        </w:tc>
        <w:tc>
          <w:tcPr>
            <w:tcW w:w="1382" w:type="dxa"/>
          </w:tcPr>
          <w:p w14:paraId="3A3A9C19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趨勢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4E33386A" w14:textId="77777777" w:rsidTr="008D69DF">
        <w:trPr>
          <w:jc w:val="center"/>
        </w:trPr>
        <w:tc>
          <w:tcPr>
            <w:tcW w:w="457" w:type="dxa"/>
          </w:tcPr>
          <w:p w14:paraId="44320EDC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4536" w:type="dxa"/>
          </w:tcPr>
          <w:p w14:paraId="4F70EB0F" w14:textId="72E84BEA" w:rsidR="00BF4D28" w:rsidRPr="00100234" w:rsidRDefault="00BF4D28" w:rsidP="006D4355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strike/>
                <w:color w:val="000000" w:themeColor="text1"/>
                <w:szCs w:val="24"/>
                <w:highlight w:val="yellow"/>
                <w:rPrChange w:id="127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del w:id="128" w:author="Microsoft Office User" w:date="2020-12-23T14:16:00Z">
              <w:r w:rsidRPr="00100234" w:rsidDel="007558D8">
                <w:rPr>
                  <w:rFonts w:asciiTheme="majorEastAsia" w:eastAsiaTheme="majorEastAsia" w:hAnsiTheme="majorEastAsia" w:hint="eastAsia"/>
                  <w:strike/>
                  <w:color w:val="000000" w:themeColor="text1"/>
                  <w:szCs w:val="24"/>
                  <w:highlight w:val="yellow"/>
                  <w:rPrChange w:id="12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ins w:id="130" w:author="Microsoft Office User" w:date="2020-12-23T14:05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3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他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32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向來做事只係會</w:t>
            </w:r>
            <w:del w:id="133" w:author="Microsoft Office User" w:date="2020-12-23T14:05:00Z">
              <w:r w:rsidRPr="00100234" w:rsidDel="00F773EC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3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講</w:delText>
              </w:r>
            </w:del>
            <w:ins w:id="135" w:author="Microsoft Office User" w:date="2020-12-23T14:05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3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說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37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一套</w:t>
            </w:r>
            <w:ins w:id="138" w:author="Microsoft Office User" w:date="2020-12-23T14:06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3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、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4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做一套，＿＿＿＿</w:t>
            </w:r>
            <w:ins w:id="141" w:author="Microsoft Office User" w:date="2020-12-23T14:07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4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的</w:t>
              </w:r>
            </w:ins>
            <w:del w:id="143" w:author="Microsoft Office User" w:date="2020-12-23T14:07:00Z">
              <w:r w:rsidRPr="00100234" w:rsidDel="00F773EC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4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4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性格令人</w:t>
            </w:r>
            <w:del w:id="146" w:author="Microsoft Office User" w:date="2020-12-23T14:16:00Z"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4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好</w:delText>
              </w:r>
            </w:del>
            <w:ins w:id="148" w:author="Microsoft Office User" w:date="2020-12-23T14:16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4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很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5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難</w:t>
            </w:r>
            <w:del w:id="151" w:author="Microsoft Office User" w:date="2020-12-23T14:16:00Z"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5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再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5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相信</w:t>
            </w:r>
            <w:del w:id="154" w:author="Microsoft Office User" w:date="2020-12-23T14:16:00Z"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5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ins w:id="156" w:author="Microsoft Office User" w:date="2020-12-23T14:16:00Z">
              <w:r w:rsidR="007558D8" w:rsidRPr="00100234">
                <w:rPr>
                  <w:rStyle w:val="Strong"/>
                  <w:rFonts w:asciiTheme="majorEastAsia" w:eastAsiaTheme="majorEastAsia" w:hAnsiTheme="majorEastAsia" w:hint="eastAsia"/>
                  <w:b w:val="0"/>
                  <w:color w:val="000000" w:themeColor="text1"/>
                  <w:szCs w:val="24"/>
                  <w:highlight w:val="yellow"/>
                  <w:rPrChange w:id="157" w:author="Microsoft Office User" w:date="2020-12-23T15:02:00Z">
                    <w:rPr>
                      <w:rStyle w:val="Strong"/>
                      <w:rFonts w:asciiTheme="majorEastAsia" w:eastAsiaTheme="majorEastAsia" w:hAnsiTheme="majorEastAsia" w:hint="eastAsia"/>
                      <w:b w:val="0"/>
                      <w:i/>
                      <w:color w:val="000000" w:themeColor="text1"/>
                      <w:szCs w:val="24"/>
                    </w:rPr>
                  </w:rPrChange>
                </w:rPr>
                <w:t>他</w:t>
              </w:r>
            </w:ins>
            <w:ins w:id="158" w:author="Microsoft Office User" w:date="2020-12-23T14:17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5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。</w:t>
              </w:r>
            </w:ins>
          </w:p>
        </w:tc>
        <w:tc>
          <w:tcPr>
            <w:tcW w:w="1418" w:type="dxa"/>
          </w:tcPr>
          <w:p w14:paraId="39F66FD2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Style w:val="Strong"/>
                <w:rFonts w:asciiTheme="majorEastAsia" w:eastAsiaTheme="majorEastAsia" w:hAnsiTheme="majorEastAsia" w:hint="eastAsia"/>
                <w:b w:val="0"/>
                <w:i/>
                <w:color w:val="000000" w:themeColor="text1"/>
                <w:szCs w:val="24"/>
              </w:rPr>
              <w:t>無名無實</w:t>
            </w:r>
          </w:p>
        </w:tc>
        <w:tc>
          <w:tcPr>
            <w:tcW w:w="1348" w:type="dxa"/>
          </w:tcPr>
          <w:p w14:paraId="3E2CAF2B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表裡不一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</w:tcPr>
          <w:p w14:paraId="5348E354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表面</w:t>
            </w:r>
          </w:p>
        </w:tc>
        <w:tc>
          <w:tcPr>
            <w:tcW w:w="1382" w:type="dxa"/>
          </w:tcPr>
          <w:p w14:paraId="2E45FE22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糾正</w:t>
            </w:r>
          </w:p>
        </w:tc>
      </w:tr>
      <w:tr w:rsidR="00BF4D28" w:rsidRPr="00AB138E" w14:paraId="6529EF31" w14:textId="77777777" w:rsidTr="008D69DF">
        <w:trPr>
          <w:jc w:val="center"/>
        </w:trPr>
        <w:tc>
          <w:tcPr>
            <w:tcW w:w="457" w:type="dxa"/>
          </w:tcPr>
          <w:p w14:paraId="1E08211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6 </w:t>
            </w:r>
          </w:p>
        </w:tc>
        <w:tc>
          <w:tcPr>
            <w:tcW w:w="4536" w:type="dxa"/>
          </w:tcPr>
          <w:p w14:paraId="38EA1605" w14:textId="08CEDEC1" w:rsidR="00BF4D28" w:rsidRPr="00100234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60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6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雖然生活艱苦，但我</w:t>
            </w:r>
            <w:del w:id="162" w:author="Microsoft Office User" w:date="2020-12-23T14:17:00Z">
              <w:r w:rsidRPr="00100234" w:rsidDel="007558D8">
                <w:rPr>
                  <w:rFonts w:asciiTheme="majorEastAsia" w:eastAsiaTheme="majorEastAsia" w:hAnsiTheme="majorEastAsia" w:hint="eastAsia"/>
                  <w:strike/>
                  <w:color w:val="000000" w:themeColor="text1"/>
                  <w:szCs w:val="24"/>
                  <w:highlight w:val="yellow"/>
                  <w:rPrChange w:id="16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地</w:delText>
              </w:r>
            </w:del>
            <w:ins w:id="164" w:author="Microsoft Office User" w:date="2020-12-23T14:07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6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們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6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都會盡量＿＿＿＿，用正面</w:t>
            </w:r>
            <w:ins w:id="167" w:author="Microsoft Office User" w:date="2020-12-23T14:07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6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的</w:t>
              </w:r>
            </w:ins>
            <w:del w:id="169" w:author="Microsoft Office User" w:date="2020-12-23T14:07:00Z">
              <w:r w:rsidRPr="00100234" w:rsidDel="00F773EC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7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7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態度面對逆境</w:t>
            </w:r>
            <w:ins w:id="172" w:author="Microsoft Office User" w:date="2020-12-23T14:17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7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。</w:t>
              </w:r>
            </w:ins>
          </w:p>
        </w:tc>
        <w:tc>
          <w:tcPr>
            <w:tcW w:w="1418" w:type="dxa"/>
          </w:tcPr>
          <w:p w14:paraId="075B8D2B" w14:textId="77777777" w:rsidR="00BF4D28" w:rsidRPr="005E72D1" w:rsidRDefault="00BF4D28" w:rsidP="00577D92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5E72D1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強顏歡笑</w:t>
            </w:r>
          </w:p>
        </w:tc>
        <w:tc>
          <w:tcPr>
            <w:tcW w:w="1348" w:type="dxa"/>
          </w:tcPr>
          <w:p w14:paraId="5E436BCF" w14:textId="77777777" w:rsidR="00BF4D28" w:rsidRPr="00AB138E" w:rsidRDefault="00BA06D5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hyperlink r:id="rId9" w:tgtFrame="_blank" w:history="1">
              <w:r w:rsidR="00BF4D28" w:rsidRPr="00AB138E">
                <w:rPr>
                  <w:rFonts w:asciiTheme="majorEastAsia" w:eastAsiaTheme="majorEastAsia" w:hAnsiTheme="majorEastAsia" w:hint="eastAsia"/>
                  <w:i/>
                  <w:color w:val="000000" w:themeColor="text1"/>
                  <w:szCs w:val="24"/>
                </w:rPr>
                <w:t>苦樂參半</w:t>
              </w:r>
            </w:hyperlink>
          </w:p>
        </w:tc>
        <w:tc>
          <w:tcPr>
            <w:tcW w:w="1418" w:type="dxa"/>
          </w:tcPr>
          <w:p w14:paraId="5B8BBF16" w14:textId="77777777" w:rsidR="00BF4D28" w:rsidRPr="00AB138E" w:rsidRDefault="00BF4D28" w:rsidP="00577D92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苦中作樂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82" w:type="dxa"/>
          </w:tcPr>
          <w:p w14:paraId="1B2E957F" w14:textId="77777777" w:rsidR="00BF4D28" w:rsidRPr="00AB138E" w:rsidRDefault="00BF4D28" w:rsidP="00577D92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一去不返</w:t>
            </w:r>
          </w:p>
        </w:tc>
      </w:tr>
      <w:tr w:rsidR="00BF4D28" w:rsidRPr="00AB138E" w14:paraId="3C233E37" w14:textId="77777777" w:rsidTr="008D69DF">
        <w:trPr>
          <w:jc w:val="center"/>
        </w:trPr>
        <w:tc>
          <w:tcPr>
            <w:tcW w:w="457" w:type="dxa"/>
          </w:tcPr>
          <w:p w14:paraId="14CA24A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7 </w:t>
            </w:r>
          </w:p>
        </w:tc>
        <w:tc>
          <w:tcPr>
            <w:tcW w:w="4536" w:type="dxa"/>
          </w:tcPr>
          <w:p w14:paraId="29EC4208" w14:textId="15851359" w:rsidR="00BF4D28" w:rsidRPr="00100234" w:rsidRDefault="006D4355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74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del w:id="175" w:author="Microsoft Office User" w:date="2020-12-23T14:17:00Z"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7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佢哋</w:delText>
              </w:r>
            </w:del>
            <w:ins w:id="177" w:author="Microsoft Office User" w:date="2020-12-23T14:08:00Z">
              <w:r w:rsidR="00F773EC" w:rsidRPr="00100234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178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t>他們</w:t>
              </w:r>
            </w:ins>
            <w:r w:rsidR="00BF4D28" w:rsidRPr="0010023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  <w:rPrChange w:id="179" w:author="Microsoft Office User" w:date="2020-12-23T15:02:00Z">
                  <w:rPr>
                    <w:rFonts w:asciiTheme="majorEastAsia" w:eastAsiaTheme="majorEastAsia" w:hAnsiTheme="majorEastAsia" w:cs="MingLiU" w:hint="eastAsia"/>
                    <w:color w:val="000000" w:themeColor="text1"/>
                    <w:szCs w:val="24"/>
                  </w:rPr>
                </w:rPrChange>
              </w:rPr>
              <w:t>以往都視對方為</w:t>
            </w:r>
            <w:r w:rsidR="00BF4D28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8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＿＿＿＿</w:t>
            </w:r>
            <w:r w:rsidR="00BF4D28" w:rsidRPr="0010023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  <w:rPrChange w:id="181" w:author="Microsoft Office User" w:date="2020-12-23T15:02:00Z">
                  <w:rPr>
                    <w:rFonts w:asciiTheme="majorEastAsia" w:eastAsiaTheme="majorEastAsia" w:hAnsiTheme="majorEastAsia" w:cs="MingLiU" w:hint="eastAsia"/>
                    <w:color w:val="000000" w:themeColor="text1"/>
                    <w:szCs w:val="24"/>
                  </w:rPr>
                </w:rPrChange>
              </w:rPr>
              <w:t>，做事一直處處作對</w:t>
            </w:r>
            <w:ins w:id="182" w:author="Microsoft Office User" w:date="2020-12-23T14:38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8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del w:id="184" w:author="Microsoft Office User" w:date="2020-12-23T14:38:00Z">
              <w:r w:rsidR="00BF4D28" w:rsidRPr="00100234" w:rsidDel="00961B99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185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delText xml:space="preserve">, </w:delText>
              </w:r>
            </w:del>
            <w:r w:rsidR="00BF4D28" w:rsidRPr="0010023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  <w:rPrChange w:id="186" w:author="Microsoft Office User" w:date="2020-12-23T15:02:00Z">
                  <w:rPr>
                    <w:rFonts w:asciiTheme="majorEastAsia" w:eastAsiaTheme="majorEastAsia" w:hAnsiTheme="majorEastAsia" w:cs="MingLiU" w:hint="eastAsia"/>
                    <w:color w:val="000000" w:themeColor="text1"/>
                    <w:szCs w:val="24"/>
                  </w:rPr>
                </w:rPrChange>
              </w:rPr>
              <w:t>估</w:t>
            </w:r>
            <w:del w:id="187" w:author="Microsoft Office User" w:date="2020-12-23T14:17:00Z">
              <w:r w:rsidR="00BF4D28" w:rsidRPr="00100234" w:rsidDel="007558D8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188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delText>唔</w:delText>
              </w:r>
            </w:del>
            <w:ins w:id="189" w:author="Microsoft Office User" w:date="2020-12-23T14:08:00Z">
              <w:r w:rsidR="00F773EC" w:rsidRPr="00100234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190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t>不</w:t>
              </w:r>
            </w:ins>
            <w:r w:rsidR="00BF4D28" w:rsidRPr="0010023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  <w:rPrChange w:id="191" w:author="Microsoft Office User" w:date="2020-12-23T15:02:00Z">
                  <w:rPr>
                    <w:rFonts w:asciiTheme="majorEastAsia" w:eastAsiaTheme="majorEastAsia" w:hAnsiTheme="majorEastAsia" w:cs="MingLiU" w:hint="eastAsia"/>
                    <w:color w:val="000000" w:themeColor="text1"/>
                    <w:szCs w:val="24"/>
                  </w:rPr>
                </w:rPrChange>
              </w:rPr>
              <w:t>到</w:t>
            </w:r>
            <w:del w:id="192" w:author="Microsoft Office User" w:date="2020-12-23T14:17:00Z">
              <w:r w:rsidR="00BF4D28" w:rsidRPr="00100234" w:rsidDel="007558D8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193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delText>而家</w:delText>
              </w:r>
            </w:del>
            <w:ins w:id="194" w:author="Microsoft Office User" w:date="2020-12-23T14:17:00Z">
              <w:r w:rsidR="007558D8" w:rsidRPr="00100234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195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t>現在</w:t>
              </w:r>
            </w:ins>
            <w:r w:rsidR="00BF4D28" w:rsidRPr="0010023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  <w:rPrChange w:id="196" w:author="Microsoft Office User" w:date="2020-12-23T15:02:00Z">
                  <w:rPr>
                    <w:rFonts w:asciiTheme="majorEastAsia" w:eastAsiaTheme="majorEastAsia" w:hAnsiTheme="majorEastAsia" w:cs="MingLiU" w:hint="eastAsia"/>
                    <w:color w:val="000000" w:themeColor="text1"/>
                    <w:szCs w:val="24"/>
                  </w:rPr>
                </w:rPrChange>
              </w:rPr>
              <w:t>成為</w:t>
            </w:r>
            <w:r w:rsidRPr="00100234">
              <w:rPr>
                <w:rFonts w:ascii="Arial" w:hAnsi="Arial" w:cs="Arial"/>
                <w:color w:val="444444"/>
                <w:highlight w:val="yellow"/>
                <w:shd w:val="clear" w:color="auto" w:fill="FFFFFF"/>
                <w:rPrChange w:id="197" w:author="Microsoft Office User" w:date="2020-12-23T15:02:00Z">
                  <w:rPr>
                    <w:rFonts w:ascii="Arial" w:hAnsi="Arial" w:cs="Arial"/>
                    <w:color w:val="444444"/>
                    <w:shd w:val="clear" w:color="auto" w:fill="FFFFFF"/>
                  </w:rPr>
                </w:rPrChange>
              </w:rPr>
              <w:t>摯</w:t>
            </w:r>
            <w:r w:rsidRPr="00100234">
              <w:rPr>
                <w:rFonts w:ascii="MingLiU" w:eastAsia="MingLiU" w:hAnsi="MingLiU" w:cs="MingLiU" w:hint="eastAsia"/>
                <w:color w:val="444444"/>
                <w:highlight w:val="yellow"/>
                <w:shd w:val="clear" w:color="auto" w:fill="FFFFFF"/>
                <w:rPrChange w:id="198" w:author="Microsoft Office User" w:date="2020-12-23T15:02:00Z">
                  <w:rPr>
                    <w:rFonts w:ascii="MingLiU" w:eastAsia="MingLiU" w:hAnsi="MingLiU" w:cs="MingLiU" w:hint="eastAsia"/>
                    <w:color w:val="444444"/>
                    <w:shd w:val="clear" w:color="auto" w:fill="FFFFFF"/>
                  </w:rPr>
                </w:rPrChange>
              </w:rPr>
              <w:t>友</w:t>
            </w:r>
            <w:ins w:id="199" w:author="Microsoft Office User" w:date="2020-12-23T14:18:00Z">
              <w:r w:rsidR="007558D8" w:rsidRPr="00100234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200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del w:id="201" w:author="Microsoft Office User" w:date="2020-12-23T14:18:00Z">
              <w:r w:rsidR="00BF4D28" w:rsidRPr="00100234" w:rsidDel="007558D8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202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delText>,</w:delText>
              </w:r>
              <w:r w:rsidRPr="00100234" w:rsidDel="007558D8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203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delText xml:space="preserve">　</w:delText>
              </w:r>
            </w:del>
            <w:r w:rsidRPr="0010023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  <w:rPrChange w:id="204" w:author="Microsoft Office User" w:date="2020-12-23T15:02:00Z">
                  <w:rPr>
                    <w:rFonts w:asciiTheme="majorEastAsia" w:eastAsiaTheme="majorEastAsia" w:hAnsiTheme="majorEastAsia" w:cs="MingLiU" w:hint="eastAsia"/>
                    <w:color w:val="000000" w:themeColor="text1"/>
                    <w:szCs w:val="24"/>
                  </w:rPr>
                </w:rPrChange>
              </w:rPr>
              <w:t>可以</w:t>
            </w:r>
            <w:r w:rsidRPr="00100234">
              <w:rPr>
                <w:rFonts w:asciiTheme="majorEastAsia" w:eastAsiaTheme="majorEastAsia" w:hAnsiTheme="majorEastAsia" w:cs="MingLiU" w:hint="eastAsia"/>
                <w:strike/>
                <w:color w:val="000000" w:themeColor="text1"/>
                <w:szCs w:val="24"/>
                <w:highlight w:val="yellow"/>
                <w:rPrChange w:id="205" w:author="Microsoft Office User" w:date="2020-12-23T15:02:00Z">
                  <w:rPr>
                    <w:rFonts w:asciiTheme="majorEastAsia" w:eastAsiaTheme="majorEastAsia" w:hAnsiTheme="majorEastAsia" w:cs="MingLiU" w:hint="eastAsia"/>
                    <w:color w:val="000000" w:themeColor="text1"/>
                    <w:szCs w:val="24"/>
                  </w:rPr>
                </w:rPrChange>
              </w:rPr>
              <w:t>話係</w:t>
            </w:r>
            <w:ins w:id="206" w:author="Microsoft Office User" w:date="2020-12-23T14:08:00Z">
              <w:r w:rsidR="00F773EC" w:rsidRPr="00100234">
                <w:rPr>
                  <w:rFonts w:asciiTheme="majorEastAsia" w:eastAsiaTheme="majorEastAsia" w:hAnsiTheme="majorEastAsia" w:cs="MingLiU" w:hint="eastAsia"/>
                  <w:strike/>
                  <w:color w:val="000000" w:themeColor="text1"/>
                  <w:szCs w:val="24"/>
                  <w:highlight w:val="yellow"/>
                  <w:rPrChange w:id="207" w:author="Microsoft Office User" w:date="2020-12-23T15:02:00Z">
                    <w:rPr>
                      <w:rFonts w:asciiTheme="majorEastAsia" w:eastAsiaTheme="majorEastAsia" w:hAnsiTheme="majorEastAsia" w:cs="MingLiU" w:hint="eastAsia"/>
                      <w:strike/>
                      <w:color w:val="000000" w:themeColor="text1"/>
                      <w:szCs w:val="24"/>
                    </w:rPr>
                  </w:rPrChange>
                </w:rPr>
                <w:t xml:space="preserve"> </w:t>
              </w:r>
              <w:r w:rsidR="00F773EC" w:rsidRPr="00100234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208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t>說是</w:t>
              </w:r>
            </w:ins>
            <w:r w:rsidRPr="00100234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  <w:highlight w:val="yellow"/>
                <w:rPrChange w:id="209" w:author="Microsoft Office User" w:date="2020-12-23T15:02:00Z">
                  <w:rPr>
                    <w:rFonts w:asciiTheme="majorEastAsia" w:eastAsiaTheme="majorEastAsia" w:hAnsiTheme="majorEastAsia" w:cs="MingLiU" w:hint="eastAsia"/>
                    <w:color w:val="000000" w:themeColor="text1"/>
                    <w:szCs w:val="24"/>
                  </w:rPr>
                </w:rPrChange>
              </w:rPr>
              <w:t>不打不相識</w:t>
            </w:r>
            <w:ins w:id="210" w:author="Microsoft Office User" w:date="2020-12-23T14:17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1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。</w:t>
              </w:r>
            </w:ins>
          </w:p>
        </w:tc>
        <w:tc>
          <w:tcPr>
            <w:tcW w:w="1418" w:type="dxa"/>
          </w:tcPr>
          <w:p w14:paraId="67ADE4F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  <w:t>眼中</w:t>
            </w:r>
            <w:r w:rsidRPr="00AB138E">
              <w:rPr>
                <w:rFonts w:asciiTheme="majorEastAsia" w:eastAsiaTheme="majorEastAsia" w:hAnsiTheme="majorEastAsia" w:cs="MingLiU" w:hint="eastAsia"/>
                <w:b/>
                <w:color w:val="000000" w:themeColor="text1"/>
                <w:szCs w:val="24"/>
              </w:rPr>
              <w:t>釘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48" w:type="dxa"/>
          </w:tcPr>
          <w:p w14:paraId="1535396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透明</w:t>
            </w:r>
          </w:p>
        </w:tc>
        <w:tc>
          <w:tcPr>
            <w:tcW w:w="1418" w:type="dxa"/>
          </w:tcPr>
          <w:p w14:paraId="35E74F2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行衰運</w:t>
            </w:r>
          </w:p>
        </w:tc>
        <w:tc>
          <w:tcPr>
            <w:tcW w:w="1382" w:type="dxa"/>
          </w:tcPr>
          <w:p w14:paraId="05D449E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  <w:t>眼</w:t>
            </w: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火爆</w:t>
            </w:r>
          </w:p>
        </w:tc>
      </w:tr>
      <w:tr w:rsidR="00BF4D28" w:rsidRPr="00AB138E" w14:paraId="362D07DE" w14:textId="77777777" w:rsidTr="008D69DF">
        <w:trPr>
          <w:jc w:val="center"/>
        </w:trPr>
        <w:tc>
          <w:tcPr>
            <w:tcW w:w="457" w:type="dxa"/>
          </w:tcPr>
          <w:p w14:paraId="2F16990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4536" w:type="dxa"/>
          </w:tcPr>
          <w:p w14:paraId="10F95B3E" w14:textId="470003A6" w:rsidR="00BF4D28" w:rsidRPr="0010023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212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21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你殺</w:t>
            </w:r>
            <w:del w:id="214" w:author="Microsoft Office User" w:date="2020-12-23T14:17:00Z"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1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咗</w:delText>
              </w:r>
            </w:del>
            <w:ins w:id="216" w:author="Microsoft Office User" w:date="2020-12-23T14:09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1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了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218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人</w:t>
            </w:r>
            <w:ins w:id="219" w:author="Microsoft Office User" w:date="2020-12-23T14:39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2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del w:id="221" w:author="Microsoft Office User" w:date="2020-12-23T14:39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2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,</w:delText>
              </w:r>
              <w:r w:rsidR="001951F3"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2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 xml:space="preserve"> 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224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就算</w:t>
            </w:r>
            <w:del w:id="225" w:author="Microsoft Office User" w:date="2020-12-23T14:39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2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你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227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做</w:t>
            </w:r>
            <w:del w:id="228" w:author="Microsoft Office User" w:date="2020-12-23T14:09:00Z">
              <w:r w:rsidRPr="00100234" w:rsidDel="00F773EC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2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啲咩</w:delText>
              </w:r>
            </w:del>
            <w:ins w:id="230" w:author="Microsoft Office User" w:date="2020-12-23T14:09:00Z">
              <w:r w:rsidR="00F773EC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3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甚麼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232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去補救</w:t>
            </w:r>
            <w:ins w:id="233" w:author="Microsoft Office User" w:date="2020-12-23T14:18:00Z">
              <w:r w:rsidR="007558D8" w:rsidRPr="00100234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234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del w:id="235" w:author="Microsoft Office User" w:date="2020-12-23T14:18:00Z"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3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都</w:delText>
              </w:r>
            </w:del>
            <w:ins w:id="237" w:author="Microsoft Office User" w:date="2020-12-23T14:18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3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也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239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＿＿＿＿</w:t>
            </w:r>
            <w:del w:id="240" w:author="Microsoft Office User" w:date="2020-12-23T14:17:00Z">
              <w:r w:rsidRPr="00100234" w:rsidDel="007558D8">
                <w:rPr>
                  <w:rFonts w:asciiTheme="majorEastAsia" w:eastAsiaTheme="majorEastAsia" w:hAnsiTheme="majorEastAsia" w:cs="Arial" w:hint="eastAsia"/>
                  <w:color w:val="000000" w:themeColor="text1"/>
                  <w:szCs w:val="24"/>
                  <w:highlight w:val="yellow"/>
                  <w:rPrChange w:id="241" w:author="Microsoft Office User" w:date="2020-12-23T15:02:00Z">
                    <w:rPr>
                      <w:rFonts w:asciiTheme="majorEastAsia" w:eastAsiaTheme="majorEastAsia" w:hAnsiTheme="majorEastAsia" w:cs="Arial" w:hint="eastAsia"/>
                      <w:color w:val="000000" w:themeColor="text1"/>
                      <w:szCs w:val="24"/>
                    </w:rPr>
                  </w:rPrChange>
                </w:rPr>
                <w:delText>唔</w:delText>
              </w:r>
            </w:del>
            <w:ins w:id="242" w:author="Microsoft Office User" w:date="2020-12-23T14:09:00Z">
              <w:r w:rsidR="007558D8" w:rsidRPr="00100234">
                <w:rPr>
                  <w:rFonts w:asciiTheme="majorEastAsia" w:eastAsiaTheme="majorEastAsia" w:hAnsiTheme="majorEastAsia" w:cs="Arial" w:hint="eastAsia"/>
                  <w:color w:val="000000" w:themeColor="text1"/>
                  <w:szCs w:val="24"/>
                  <w:highlight w:val="yellow"/>
                  <w:rPrChange w:id="243" w:author="Microsoft Office User" w:date="2020-12-23T15:02:00Z">
                    <w:rPr>
                      <w:rFonts w:asciiTheme="majorEastAsia" w:eastAsiaTheme="majorEastAsia" w:hAnsiTheme="majorEastAsia" w:cs="Arial" w:hint="eastAsia"/>
                      <w:color w:val="000000" w:themeColor="text1"/>
                      <w:szCs w:val="24"/>
                    </w:rPr>
                  </w:rPrChange>
                </w:rPr>
                <w:t>不</w:t>
              </w:r>
            </w:ins>
            <w:r w:rsidRPr="00100234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highlight w:val="yellow"/>
                <w:rPrChange w:id="244" w:author="Microsoft Office User" w:date="2020-12-23T15:02:00Z">
                  <w:rPr>
                    <w:rFonts w:asciiTheme="majorEastAsia" w:eastAsiaTheme="majorEastAsia" w:hAnsiTheme="majorEastAsia" w:cs="Arial" w:hint="eastAsia"/>
                    <w:color w:val="000000" w:themeColor="text1"/>
                    <w:szCs w:val="24"/>
                  </w:rPr>
                </w:rPrChange>
              </w:rPr>
              <w:t>到你所</w:t>
            </w: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24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犯</w:t>
            </w:r>
            <w:ins w:id="246" w:author="Microsoft Office User" w:date="2020-12-23T14:10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4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的</w:t>
              </w:r>
            </w:ins>
            <w:del w:id="248" w:author="Microsoft Office User" w:date="2020-12-23T14:10:00Z"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4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100234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highlight w:val="yellow"/>
                <w:rPrChange w:id="250" w:author="Microsoft Office User" w:date="2020-12-23T15:02:00Z">
                  <w:rPr>
                    <w:rFonts w:asciiTheme="majorEastAsia" w:eastAsiaTheme="majorEastAsia" w:hAnsiTheme="majorEastAsia" w:cs="Arial" w:hint="eastAsia"/>
                    <w:color w:val="000000" w:themeColor="text1"/>
                    <w:szCs w:val="24"/>
                  </w:rPr>
                </w:rPrChange>
              </w:rPr>
              <w:t>過錯</w:t>
            </w:r>
            <w:ins w:id="251" w:author="Microsoft Office User" w:date="2020-12-23T14:17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5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。</w:t>
              </w:r>
            </w:ins>
          </w:p>
        </w:tc>
        <w:tc>
          <w:tcPr>
            <w:tcW w:w="1418" w:type="dxa"/>
          </w:tcPr>
          <w:p w14:paraId="492E07C1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消滅</w:t>
            </w:r>
          </w:p>
        </w:tc>
        <w:tc>
          <w:tcPr>
            <w:tcW w:w="1348" w:type="dxa"/>
          </w:tcPr>
          <w:p w14:paraId="05EC53BB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抵消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</w:tcPr>
          <w:p w14:paraId="5654CD8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痛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苦</w:t>
            </w:r>
          </w:p>
        </w:tc>
        <w:tc>
          <w:tcPr>
            <w:tcW w:w="1382" w:type="dxa"/>
          </w:tcPr>
          <w:p w14:paraId="0E5D8E69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減少</w:t>
            </w:r>
          </w:p>
        </w:tc>
      </w:tr>
      <w:tr w:rsidR="00BF4D28" w:rsidRPr="00AB138E" w14:paraId="4954CF83" w14:textId="77777777" w:rsidTr="008D69DF">
        <w:trPr>
          <w:jc w:val="center"/>
        </w:trPr>
        <w:tc>
          <w:tcPr>
            <w:tcW w:w="457" w:type="dxa"/>
          </w:tcPr>
          <w:p w14:paraId="7893B28D" w14:textId="77777777" w:rsidR="00BF4D28" w:rsidRPr="00B55226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red"/>
                <w:rPrChange w:id="253" w:author="Microsoft Office User" w:date="2020-12-23T14:21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B55226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red"/>
                <w:rPrChange w:id="254" w:author="Microsoft Office User" w:date="2020-12-23T14:21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9</w:t>
            </w:r>
          </w:p>
        </w:tc>
        <w:tc>
          <w:tcPr>
            <w:tcW w:w="4536" w:type="dxa"/>
          </w:tcPr>
          <w:p w14:paraId="5535C26F" w14:textId="253807FF" w:rsidR="00BF4D28" w:rsidRPr="0010023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255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del w:id="256" w:author="Microsoft Office User" w:date="2020-12-23T14:18:00Z"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5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依</w:delText>
              </w:r>
            </w:del>
            <w:ins w:id="258" w:author="Microsoft Office User" w:date="2020-12-23T14:18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5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這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26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個老闆為人忠厚老實</w:t>
            </w:r>
            <w:ins w:id="261" w:author="Microsoft Office User" w:date="2020-12-23T14:18:00Z">
              <w:r w:rsidR="007558D8" w:rsidRPr="00100234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262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del w:id="263" w:author="Microsoft Office User" w:date="2020-12-23T14:18:00Z"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6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,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26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受人</w:t>
            </w:r>
            <w:r w:rsidRPr="0010023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  <w:rPrChange w:id="266" w:author="Microsoft Office User" w:date="2020-12-23T15:02:00Z">
                  <w:rPr>
                    <w:rFonts w:asciiTheme="majorEastAsia" w:eastAsiaTheme="majorEastAsia" w:hAnsiTheme="majorEastAsia" w:cs="PMingLiU" w:hint="eastAsia"/>
                    <w:color w:val="000000" w:themeColor="text1"/>
                    <w:szCs w:val="24"/>
                  </w:rPr>
                </w:rPrChange>
              </w:rPr>
              <w:t>愛戴，可惜</w:t>
            </w:r>
            <w:del w:id="267" w:author="Microsoft Office User" w:date="2020-12-23T14:18:00Z">
              <w:r w:rsidRPr="00100234" w:rsidDel="007558D8">
                <w:rPr>
                  <w:rFonts w:asciiTheme="majorEastAsia" w:eastAsiaTheme="majorEastAsia" w:hAnsiTheme="majorEastAsia" w:cs="PMingLiU" w:hint="eastAsia"/>
                  <w:color w:val="000000" w:themeColor="text1"/>
                  <w:szCs w:val="24"/>
                  <w:highlight w:val="yellow"/>
                  <w:rPrChange w:id="268" w:author="Microsoft Office User" w:date="2020-12-23T15:02:00Z">
                    <w:rPr>
                      <w:rFonts w:asciiTheme="majorEastAsia" w:eastAsiaTheme="majorEastAsia" w:hAnsiTheme="majorEastAsia" w:cs="PMingLiU" w:hint="eastAsia"/>
                      <w:color w:val="000000" w:themeColor="text1"/>
                      <w:szCs w:val="24"/>
                    </w:rPr>
                  </w:rPrChange>
                </w:rPr>
                <w:lastRenderedPageBreak/>
                <w:delText>佢</w:delText>
              </w:r>
              <w:r w:rsidR="00D92A51" w:rsidRPr="00100234" w:rsidDel="007558D8">
                <w:rPr>
                  <w:rFonts w:asciiTheme="majorEastAsia" w:eastAsiaTheme="majorEastAsia" w:hAnsiTheme="majorEastAsia" w:cs="PMingLiU" w:hint="eastAsia"/>
                  <w:color w:val="000000" w:themeColor="text1"/>
                  <w:szCs w:val="24"/>
                  <w:highlight w:val="yellow"/>
                  <w:rPrChange w:id="269" w:author="Microsoft Office User" w:date="2020-12-23T15:02:00Z">
                    <w:rPr>
                      <w:rFonts w:asciiTheme="majorEastAsia" w:eastAsiaTheme="majorEastAsia" w:hAnsiTheme="majorEastAsia" w:cs="PMingLiU" w:hint="eastAsia"/>
                      <w:color w:val="000000" w:themeColor="text1"/>
                      <w:szCs w:val="24"/>
                    </w:rPr>
                  </w:rPrChange>
                </w:rPr>
                <w:delText>唔</w:delText>
              </w:r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7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可以</w:delText>
              </w:r>
            </w:del>
            <w:ins w:id="271" w:author="Microsoft Office User" w:date="2020-12-23T14:18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7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他</w:t>
              </w:r>
            </w:ins>
            <w:ins w:id="273" w:author="Microsoft Office User" w:date="2020-12-23T14:19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7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未</w:t>
              </w:r>
            </w:ins>
            <w:ins w:id="275" w:author="Microsoft Office User" w:date="2020-12-23T14:18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7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能</w:t>
              </w:r>
            </w:ins>
            <w:ins w:id="277" w:author="Microsoft Office User" w:date="2020-12-23T14:26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7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好好</w:t>
              </w:r>
            </w:ins>
            <w:del w:id="279" w:author="Microsoft Office User" w:date="2020-12-23T14:20:00Z"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8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好好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28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＿＿＿＿</w:t>
            </w:r>
            <w:del w:id="282" w:author="Microsoft Office User" w:date="2020-12-23T14:18:00Z">
              <w:r w:rsidRPr="00100234" w:rsidDel="007558D8">
                <w:rPr>
                  <w:rFonts w:asciiTheme="majorEastAsia" w:eastAsiaTheme="majorEastAsia" w:hAnsiTheme="majorEastAsia" w:cs="PMingLiU" w:hint="eastAsia"/>
                  <w:color w:val="000000" w:themeColor="text1"/>
                  <w:szCs w:val="24"/>
                  <w:highlight w:val="yellow"/>
                  <w:rPrChange w:id="283" w:author="Microsoft Office User" w:date="2020-12-23T15:02:00Z">
                    <w:rPr>
                      <w:rFonts w:asciiTheme="majorEastAsia" w:eastAsiaTheme="majorEastAsia" w:hAnsiTheme="majorEastAsia" w:cs="PMingLiU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  <w:r w:rsidRPr="00100234" w:rsidDel="007558D8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8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="00D92A51" w:rsidRPr="0010023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  <w:rPrChange w:id="285" w:author="Microsoft Office User" w:date="2020-12-23T15:02:00Z">
                  <w:rPr>
                    <w:rFonts w:asciiTheme="majorEastAsia" w:eastAsiaTheme="majorEastAsia" w:hAnsiTheme="majorEastAsia" w:cs="PMingLiU" w:hint="eastAsia"/>
                    <w:color w:val="000000" w:themeColor="text1"/>
                    <w:szCs w:val="24"/>
                  </w:rPr>
                </w:rPrChange>
              </w:rPr>
              <w:t>下屬</w:t>
            </w:r>
            <w:ins w:id="286" w:author="Microsoft Office User" w:date="2020-12-23T14:19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28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  <w:highlight w:val="yellow"/>
                    </w:rPr>
                  </w:rPrChange>
                </w:rPr>
                <w:t>。</w:t>
              </w:r>
            </w:ins>
            <w:del w:id="288" w:author="Microsoft Office User" w:date="2020-12-23T14:19:00Z">
              <w:r w:rsidR="00D92A51" w:rsidRPr="00100234" w:rsidDel="007558D8">
                <w:rPr>
                  <w:rFonts w:asciiTheme="majorEastAsia" w:eastAsiaTheme="majorEastAsia" w:hAnsiTheme="majorEastAsia" w:cs="PMingLiU" w:hint="eastAsia"/>
                  <w:color w:val="000000" w:themeColor="text1"/>
                  <w:szCs w:val="24"/>
                  <w:highlight w:val="yellow"/>
                  <w:rPrChange w:id="289" w:author="Microsoft Office User" w:date="2020-12-23T15:02:00Z">
                    <w:rPr>
                      <w:rFonts w:asciiTheme="majorEastAsia" w:eastAsiaTheme="majorEastAsia" w:hAnsiTheme="majorEastAsia" w:cs="PMingLiU" w:hint="eastAsia"/>
                      <w:color w:val="000000" w:themeColor="text1"/>
                      <w:szCs w:val="24"/>
                    </w:rPr>
                  </w:rPrChange>
                </w:rPr>
                <w:delText>，</w:delText>
              </w:r>
            </w:del>
            <w:r w:rsidR="00D92A51" w:rsidRPr="0010023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  <w:rPrChange w:id="290" w:author="Microsoft Office User" w:date="2020-12-23T15:02:00Z">
                  <w:rPr>
                    <w:rFonts w:asciiTheme="majorEastAsia" w:eastAsiaTheme="majorEastAsia" w:hAnsiTheme="majorEastAsia" w:cs="PMingLiU" w:hint="eastAsia"/>
                    <w:color w:val="000000" w:themeColor="text1"/>
                    <w:szCs w:val="24"/>
                  </w:rPr>
                </w:rPrChange>
              </w:rPr>
              <w:t>有時</w:t>
            </w:r>
            <w:ins w:id="291" w:author="Microsoft Office User" w:date="2020-12-23T14:18:00Z">
              <w:r w:rsidR="007558D8" w:rsidRPr="00100234">
                <w:rPr>
                  <w:rFonts w:asciiTheme="majorEastAsia" w:eastAsiaTheme="majorEastAsia" w:hAnsiTheme="majorEastAsia" w:cs="PMingLiU" w:hint="eastAsia"/>
                  <w:color w:val="000000" w:themeColor="text1"/>
                  <w:szCs w:val="24"/>
                  <w:highlight w:val="yellow"/>
                  <w:rPrChange w:id="292" w:author="Microsoft Office User" w:date="2020-12-23T15:02:00Z">
                    <w:rPr>
                      <w:rFonts w:asciiTheme="majorEastAsia" w:eastAsiaTheme="majorEastAsia" w:hAnsiTheme="majorEastAsia" w:cs="PMingLiU" w:hint="eastAsia"/>
                      <w:color w:val="000000" w:themeColor="text1"/>
                      <w:szCs w:val="24"/>
                    </w:rPr>
                  </w:rPrChange>
                </w:rPr>
                <w:t>候</w:t>
              </w:r>
              <w:r w:rsidR="007558D8" w:rsidRPr="00100234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293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r w:rsidR="00D92A51" w:rsidRPr="0010023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  <w:rPrChange w:id="294" w:author="Microsoft Office User" w:date="2020-12-23T15:02:00Z">
                  <w:rPr>
                    <w:rFonts w:asciiTheme="majorEastAsia" w:eastAsiaTheme="majorEastAsia" w:hAnsiTheme="majorEastAsia" w:cs="PMingLiU" w:hint="eastAsia"/>
                    <w:color w:val="000000" w:themeColor="text1"/>
                    <w:szCs w:val="24"/>
                  </w:rPr>
                </w:rPrChange>
              </w:rPr>
              <w:t>員工</w:t>
            </w:r>
            <w:del w:id="295" w:author="Microsoft Office User" w:date="2020-12-23T14:19:00Z">
              <w:r w:rsidRPr="00100234" w:rsidDel="007558D8">
                <w:rPr>
                  <w:rFonts w:asciiTheme="majorEastAsia" w:eastAsiaTheme="majorEastAsia" w:hAnsiTheme="majorEastAsia" w:cs="PMingLiU" w:hint="eastAsia"/>
                  <w:color w:val="000000" w:themeColor="text1"/>
                  <w:szCs w:val="24"/>
                  <w:highlight w:val="yellow"/>
                  <w:rPrChange w:id="296" w:author="Microsoft Office User" w:date="2020-12-23T15:02:00Z">
                    <w:rPr>
                      <w:rFonts w:asciiTheme="majorEastAsia" w:eastAsiaTheme="majorEastAsia" w:hAnsiTheme="majorEastAsia" w:cs="PMingLiU" w:hint="eastAsia"/>
                      <w:color w:val="000000" w:themeColor="text1"/>
                      <w:szCs w:val="24"/>
                    </w:rPr>
                  </w:rPrChange>
                </w:rPr>
                <w:delText>都唔</w:delText>
              </w:r>
            </w:del>
            <w:ins w:id="297" w:author="Microsoft Office User" w:date="2020-12-23T14:19:00Z">
              <w:r w:rsidR="007558D8" w:rsidRPr="00100234">
                <w:rPr>
                  <w:rFonts w:asciiTheme="majorEastAsia" w:eastAsiaTheme="majorEastAsia" w:hAnsiTheme="majorEastAsia" w:cs="PMingLiU" w:hint="eastAsia"/>
                  <w:color w:val="000000" w:themeColor="text1"/>
                  <w:szCs w:val="24"/>
                  <w:highlight w:val="yellow"/>
                  <w:rPrChange w:id="298" w:author="Microsoft Office User" w:date="2020-12-23T15:02:00Z">
                    <w:rPr>
                      <w:rFonts w:asciiTheme="majorEastAsia" w:eastAsiaTheme="majorEastAsia" w:hAnsiTheme="majorEastAsia" w:cs="PMingLiU" w:hint="eastAsia"/>
                      <w:color w:val="000000" w:themeColor="text1"/>
                      <w:szCs w:val="24"/>
                    </w:rPr>
                  </w:rPrChange>
                </w:rPr>
                <w:t>不聽從</w:t>
              </w:r>
            </w:ins>
            <w:del w:id="299" w:author="Microsoft Office User" w:date="2020-12-23T14:19:00Z">
              <w:r w:rsidRPr="00100234" w:rsidDel="007558D8">
                <w:rPr>
                  <w:rFonts w:asciiTheme="majorEastAsia" w:eastAsiaTheme="majorEastAsia" w:hAnsiTheme="majorEastAsia" w:cs="PMingLiU" w:hint="eastAsia"/>
                  <w:color w:val="000000" w:themeColor="text1"/>
                  <w:szCs w:val="24"/>
                  <w:highlight w:val="yellow"/>
                  <w:rPrChange w:id="300" w:author="Microsoft Office User" w:date="2020-12-23T15:02:00Z">
                    <w:rPr>
                      <w:rFonts w:asciiTheme="majorEastAsia" w:eastAsiaTheme="majorEastAsia" w:hAnsiTheme="majorEastAsia" w:cs="PMingLiU" w:hint="eastAsia"/>
                      <w:color w:val="000000" w:themeColor="text1"/>
                      <w:szCs w:val="24"/>
                    </w:rPr>
                  </w:rPrChange>
                </w:rPr>
                <w:delText>會聽佢話</w:delText>
              </w:r>
            </w:del>
            <w:ins w:id="301" w:author="Microsoft Office User" w:date="2020-12-23T14:19:00Z">
              <w:r w:rsidR="007558D8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02" w:author="Microsoft Office User" w:date="2020-12-23T15:02:00Z">
                    <w:rPr>
                      <w:rFonts w:asciiTheme="majorEastAsia" w:eastAsiaTheme="majorEastAsia" w:hAnsiTheme="majorEastAsia" w:hint="eastAsia"/>
                      <w:i/>
                      <w:color w:val="000000" w:themeColor="text1"/>
                      <w:szCs w:val="24"/>
                    </w:rPr>
                  </w:rPrChange>
                </w:rPr>
                <w:t>他的話</w:t>
              </w:r>
            </w:ins>
            <w:r w:rsidRPr="00100234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  <w:highlight w:val="yellow"/>
                <w:rPrChange w:id="303" w:author="Microsoft Office User" w:date="2020-12-23T15:02:00Z">
                  <w:rPr>
                    <w:rFonts w:asciiTheme="majorEastAsia" w:eastAsiaTheme="majorEastAsia" w:hAnsiTheme="majorEastAsia" w:cs="PMingLiU" w:hint="eastAsia"/>
                    <w:color w:val="000000" w:themeColor="text1"/>
                    <w:szCs w:val="24"/>
                  </w:rPr>
                </w:rPrChange>
              </w:rPr>
              <w:t>。</w:t>
            </w:r>
          </w:p>
        </w:tc>
        <w:tc>
          <w:tcPr>
            <w:tcW w:w="1418" w:type="dxa"/>
          </w:tcPr>
          <w:p w14:paraId="0A70F5DE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lastRenderedPageBreak/>
              <w:t>叮囑</w:t>
            </w:r>
          </w:p>
        </w:tc>
        <w:tc>
          <w:tcPr>
            <w:tcW w:w="1348" w:type="dxa"/>
          </w:tcPr>
          <w:p w14:paraId="2A94FB7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整裝待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發</w:t>
            </w:r>
          </w:p>
        </w:tc>
        <w:tc>
          <w:tcPr>
            <w:tcW w:w="1418" w:type="dxa"/>
          </w:tcPr>
          <w:p w14:paraId="307F2E4A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凌駕</w:t>
            </w:r>
          </w:p>
        </w:tc>
        <w:tc>
          <w:tcPr>
            <w:tcW w:w="1382" w:type="dxa"/>
          </w:tcPr>
          <w:p w14:paraId="1A1F999D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  <w:t>駕</w:t>
            </w:r>
            <w:r w:rsidRPr="00AB138E">
              <w:rPr>
                <w:rFonts w:asciiTheme="majorEastAsia" w:eastAsiaTheme="majorEastAsia" w:hAnsiTheme="majorEastAsia" w:cs="PMingLiU" w:hint="eastAsia"/>
                <w:b/>
                <w:color w:val="000000" w:themeColor="text1"/>
                <w:szCs w:val="24"/>
              </w:rPr>
              <w:t>馭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1D02CDD0" w14:textId="77777777" w:rsidTr="008D69DF">
        <w:trPr>
          <w:jc w:val="center"/>
        </w:trPr>
        <w:tc>
          <w:tcPr>
            <w:tcW w:w="457" w:type="dxa"/>
          </w:tcPr>
          <w:p w14:paraId="55A9A64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10</w:t>
            </w:r>
          </w:p>
        </w:tc>
        <w:tc>
          <w:tcPr>
            <w:tcW w:w="4536" w:type="dxa"/>
          </w:tcPr>
          <w:p w14:paraId="685C31BA" w14:textId="39CBC0E5" w:rsidR="00BF4D28" w:rsidRPr="0010023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304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0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爸爸叫我溫</w:t>
            </w:r>
            <w:del w:id="306" w:author="Microsoft Office User" w:date="2020-12-23T14:21:00Z">
              <w:r w:rsidR="00617829"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0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書</w:delText>
              </w:r>
            </w:del>
            <w:ins w:id="308" w:author="Microsoft Office User" w:date="2020-12-23T14:21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0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習</w:t>
              </w:r>
            </w:ins>
            <w:r w:rsidR="00617829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1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，同時</w:t>
            </w:r>
            <w:ins w:id="311" w:author="Microsoft Office User" w:date="2020-12-23T14:21:00Z">
              <w:r w:rsidR="00B55226" w:rsidRPr="00100234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312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r w:rsidR="00617829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1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媽媽又叫我練</w:t>
            </w:r>
            <w:ins w:id="314" w:author="Microsoft Office User" w:date="2020-12-23T14:22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1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習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1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小提琴，</w:t>
            </w:r>
            <w:del w:id="317" w:author="Microsoft Office User" w:date="2020-12-23T14:21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1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攪</w:delText>
              </w:r>
            </w:del>
            <w:ins w:id="319" w:author="Microsoft Office User" w:date="2020-12-23T14:21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2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令</w:t>
              </w:r>
            </w:ins>
            <w:del w:id="321" w:author="Microsoft Office User" w:date="2020-12-23T14:21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2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到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2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我＿＿＿＿。</w:t>
            </w:r>
          </w:p>
        </w:tc>
        <w:tc>
          <w:tcPr>
            <w:tcW w:w="1418" w:type="dxa"/>
          </w:tcPr>
          <w:p w14:paraId="33ECA129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b/>
                <w:color w:val="000000" w:themeColor="text1"/>
                <w:szCs w:val="24"/>
              </w:rPr>
              <w:t>無所適</w:t>
            </w:r>
            <w:r w:rsidRPr="00AB138E">
              <w:rPr>
                <w:rFonts w:asciiTheme="majorEastAsia" w:eastAsiaTheme="majorEastAsia" w:hAnsiTheme="majorEastAsia" w:cs="MingLiU" w:hint="eastAsia"/>
                <w:b/>
                <w:color w:val="000000" w:themeColor="text1"/>
                <w:szCs w:val="24"/>
              </w:rPr>
              <w:t>從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48" w:type="dxa"/>
          </w:tcPr>
          <w:p w14:paraId="17EF6DA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Style w:val="key"/>
                <w:rFonts w:asciiTheme="majorEastAsia" w:eastAsiaTheme="majorEastAsia" w:hAnsiTheme="majorEastAsia" w:hint="eastAsia"/>
                <w:bCs/>
                <w:i/>
                <w:color w:val="000000" w:themeColor="text1"/>
                <w:szCs w:val="24"/>
              </w:rPr>
              <w:t>無法</w:t>
            </w: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無天</w:t>
            </w:r>
          </w:p>
        </w:tc>
        <w:tc>
          <w:tcPr>
            <w:tcW w:w="1418" w:type="dxa"/>
          </w:tcPr>
          <w:p w14:paraId="574E4548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607BD0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不知進退</w:t>
            </w:r>
          </w:p>
        </w:tc>
        <w:tc>
          <w:tcPr>
            <w:tcW w:w="1382" w:type="dxa"/>
          </w:tcPr>
          <w:p w14:paraId="70C4BC09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爭先恐後</w:t>
            </w:r>
          </w:p>
          <w:p w14:paraId="466EA02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BF4D28" w:rsidRPr="00AB138E" w14:paraId="0191F19F" w14:textId="77777777" w:rsidTr="008D69DF">
        <w:trPr>
          <w:jc w:val="center"/>
        </w:trPr>
        <w:tc>
          <w:tcPr>
            <w:tcW w:w="457" w:type="dxa"/>
          </w:tcPr>
          <w:p w14:paraId="0F9E6FA5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11</w:t>
            </w:r>
          </w:p>
        </w:tc>
        <w:tc>
          <w:tcPr>
            <w:tcW w:w="4536" w:type="dxa"/>
          </w:tcPr>
          <w:p w14:paraId="4C2DC091" w14:textId="167D7FBB" w:rsidR="00BF4D28" w:rsidRPr="00100234" w:rsidRDefault="00BF4D28" w:rsidP="00617829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324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2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姐姐本來買</w:t>
            </w:r>
            <w:del w:id="326" w:author="Microsoft Office User" w:date="2020-12-23T14:22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2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唔</w:delText>
              </w:r>
            </w:del>
            <w:ins w:id="328" w:author="Microsoft Office User" w:date="2020-12-23T14:22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2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不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3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到演唱會</w:t>
            </w:r>
            <w:del w:id="331" w:author="Microsoft Office User" w:date="2020-12-23T14:23:00Z">
              <w:r w:rsidR="00617829"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3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飛</w:delText>
              </w:r>
            </w:del>
            <w:ins w:id="333" w:author="Microsoft Office User" w:date="2020-12-23T14:23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3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門票</w:t>
              </w:r>
            </w:ins>
            <w:ins w:id="335" w:author="Microsoft Office User" w:date="2020-12-23T14:22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3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。</w:t>
              </w:r>
            </w:ins>
            <w:del w:id="337" w:author="Microsoft Office User" w:date="2020-12-23T14:22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3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，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39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後來</w:t>
            </w:r>
            <w:ins w:id="340" w:author="Microsoft Office User" w:date="2020-12-23T14:22:00Z">
              <w:r w:rsidR="00B55226" w:rsidRPr="00100234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  <w:highlight w:val="yellow"/>
                  <w:rPrChange w:id="341" w:author="Microsoft Office User" w:date="2020-12-23T15:02:00Z">
                    <w:rPr>
                      <w:rFonts w:asciiTheme="majorEastAsia" w:eastAsiaTheme="majorEastAsia" w:hAnsiTheme="majorEastAsia" w:cs="MingLiU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42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因為朋友有事</w:t>
            </w:r>
            <w:del w:id="343" w:author="Microsoft Office User" w:date="2020-12-23T14:22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4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去唔到</w:delText>
              </w:r>
            </w:del>
            <w:ins w:id="345" w:author="Microsoft Office User" w:date="2020-12-23T14:22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4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不能參</w:t>
              </w:r>
            </w:ins>
            <w:ins w:id="347" w:author="Microsoft Office User" w:date="2020-12-23T14:23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4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加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49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演唱會而</w:t>
            </w:r>
            <w:ins w:id="350" w:author="Microsoft Office User" w:date="2020-12-23T14:23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5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將門票</w:t>
              </w:r>
            </w:ins>
            <w:ins w:id="352" w:author="Microsoft Office User" w:date="2020-12-23T14:36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5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轉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54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讓</w:t>
            </w:r>
            <w:del w:id="355" w:author="Microsoft Office User" w:date="2020-12-23T14:23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5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咗</w:delText>
              </w:r>
              <w:r w:rsidR="00617829"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5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張飛</w:delText>
              </w:r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5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俾佢</w:delText>
              </w:r>
            </w:del>
            <w:ins w:id="359" w:author="Microsoft Office User" w:date="2020-12-23T14:23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6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給</w:t>
              </w:r>
            </w:ins>
            <w:ins w:id="361" w:author="Microsoft Office User" w:date="2020-12-23T14:24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6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她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6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，姐姐今次</w:t>
            </w:r>
            <w:r w:rsidR="00617829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64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真</w:t>
            </w:r>
            <w:ins w:id="365" w:author="Microsoft Office User" w:date="2020-12-23T14:24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6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是「</w:t>
              </w:r>
            </w:ins>
            <w:del w:id="367" w:author="Microsoft Office User" w:date="2020-12-23T14:24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6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係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69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＿＿＿＿</w:t>
            </w:r>
            <w:ins w:id="370" w:author="Microsoft Office User" w:date="2020-12-23T14:24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7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」</w:t>
              </w:r>
            </w:ins>
            <w:del w:id="372" w:author="Microsoft Office User" w:date="2020-12-23T14:24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7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喇</w:delText>
              </w:r>
            </w:del>
            <w:ins w:id="374" w:author="Microsoft Office User" w:date="2020-12-23T14:24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7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呢</w:t>
              </w:r>
            </w:ins>
            <w:del w:id="376" w:author="Microsoft Office User" w:date="2020-12-23T14:24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7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。</w:delText>
              </w:r>
            </w:del>
            <w:ins w:id="378" w:author="Microsoft Office User" w:date="2020-12-23T14:24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7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！</w:t>
              </w:r>
            </w:ins>
          </w:p>
        </w:tc>
        <w:tc>
          <w:tcPr>
            <w:tcW w:w="1418" w:type="dxa"/>
          </w:tcPr>
          <w:p w14:paraId="12415A4A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執手尾</w:t>
            </w:r>
          </w:p>
        </w:tc>
        <w:tc>
          <w:tcPr>
            <w:tcW w:w="1348" w:type="dxa"/>
          </w:tcPr>
          <w:p w14:paraId="703173AA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296CE9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走</w:t>
            </w: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寶</w:t>
            </w:r>
          </w:p>
        </w:tc>
        <w:tc>
          <w:tcPr>
            <w:tcW w:w="1418" w:type="dxa"/>
          </w:tcPr>
          <w:p w14:paraId="342F3619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執死雞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82" w:type="dxa"/>
          </w:tcPr>
          <w:p w14:paraId="123B21F2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拍心口</w:t>
            </w:r>
          </w:p>
        </w:tc>
      </w:tr>
      <w:tr w:rsidR="00BF4D28" w:rsidRPr="00AB138E" w14:paraId="5830CEFC" w14:textId="77777777" w:rsidTr="008D69DF">
        <w:trPr>
          <w:jc w:val="center"/>
        </w:trPr>
        <w:tc>
          <w:tcPr>
            <w:tcW w:w="457" w:type="dxa"/>
          </w:tcPr>
          <w:p w14:paraId="56EF16C9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12</w:t>
            </w:r>
          </w:p>
        </w:tc>
        <w:tc>
          <w:tcPr>
            <w:tcW w:w="4536" w:type="dxa"/>
          </w:tcPr>
          <w:p w14:paraId="2D49F570" w14:textId="5EE628D0" w:rsidR="00BF4D28" w:rsidRPr="0010023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380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del w:id="381" w:author="Microsoft Office User" w:date="2020-12-23T14:24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8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ins w:id="383" w:author="Microsoft Office User" w:date="2020-12-23T14:24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8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他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8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出身寒微，</w:t>
            </w:r>
            <w:del w:id="386" w:author="Microsoft Office User" w:date="2020-12-23T14:30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8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屋企</w:delText>
              </w:r>
            </w:del>
            <w:ins w:id="388" w:author="Microsoft Office User" w:date="2020-12-23T14:30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8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家</w:t>
              </w:r>
            </w:ins>
            <w:ins w:id="390" w:author="Microsoft Office User" w:date="2020-12-23T14:31:00Z">
              <w:r w:rsidR="00B55226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9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境</w:t>
              </w:r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9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貧</w:t>
              </w:r>
            </w:ins>
            <w:del w:id="393" w:author="Microsoft Office User" w:date="2020-12-23T14:25:00Z">
              <w:r w:rsidRPr="00100234" w:rsidDel="00B5522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9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好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39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窮，但</w:t>
            </w:r>
            <w:del w:id="396" w:author="Microsoft Office User" w:date="2020-12-23T14:31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9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ins w:id="398" w:author="Microsoft Office User" w:date="2020-12-23T14:31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39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他沒有</w:t>
              </w:r>
            </w:ins>
            <w:del w:id="400" w:author="Microsoft Office User" w:date="2020-12-23T14:31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0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冇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02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因為環境</w:t>
            </w:r>
            <w:del w:id="403" w:author="Microsoft Office User" w:date="2020-12-23T14:31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0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405" w:author="Microsoft Office User" w:date="2020-12-23T14:31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0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07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＿＿＿＿而放棄夢想，最終成為一個</w:t>
            </w:r>
            <w:ins w:id="408" w:author="Microsoft Office User" w:date="2020-12-23T14:32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0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有</w:t>
              </w:r>
            </w:ins>
            <w:del w:id="410" w:author="Microsoft Office User" w:date="2020-12-23T14:31:00Z">
              <w:r w:rsidR="00617829"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1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好</w:delText>
              </w:r>
            </w:del>
            <w:del w:id="412" w:author="Microsoft Office User" w:date="2020-12-23T14:32:00Z">
              <w:r w:rsidR="00617829"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1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出</w:delText>
              </w:r>
            </w:del>
            <w:ins w:id="414" w:author="Microsoft Office User" w:date="2020-12-23T14:32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1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名的</w:t>
              </w:r>
            </w:ins>
            <w:del w:id="416" w:author="Microsoft Office User" w:date="2020-12-23T14:31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1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名</w:delText>
              </w:r>
            </w:del>
            <w:del w:id="418" w:author="Microsoft Office User" w:date="2020-12-23T14:32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1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2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建築師。</w:t>
            </w:r>
          </w:p>
        </w:tc>
        <w:tc>
          <w:tcPr>
            <w:tcW w:w="1418" w:type="dxa"/>
          </w:tcPr>
          <w:p w14:paraId="09599585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制肘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48" w:type="dxa"/>
          </w:tcPr>
          <w:p w14:paraId="4CC9BBE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框架</w:t>
            </w:r>
          </w:p>
        </w:tc>
        <w:tc>
          <w:tcPr>
            <w:tcW w:w="1418" w:type="dxa"/>
          </w:tcPr>
          <w:p w14:paraId="723A4350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編制</w:t>
            </w:r>
          </w:p>
        </w:tc>
        <w:tc>
          <w:tcPr>
            <w:tcW w:w="1382" w:type="dxa"/>
          </w:tcPr>
          <w:p w14:paraId="40354F52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利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用</w:t>
            </w:r>
          </w:p>
        </w:tc>
      </w:tr>
      <w:tr w:rsidR="00BF4D28" w:rsidRPr="00AB138E" w14:paraId="600731DC" w14:textId="77777777" w:rsidTr="008D69DF">
        <w:trPr>
          <w:jc w:val="center"/>
        </w:trPr>
        <w:tc>
          <w:tcPr>
            <w:tcW w:w="457" w:type="dxa"/>
          </w:tcPr>
          <w:p w14:paraId="63817D59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13</w:t>
            </w:r>
          </w:p>
        </w:tc>
        <w:tc>
          <w:tcPr>
            <w:tcW w:w="4536" w:type="dxa"/>
          </w:tcPr>
          <w:p w14:paraId="79B2BD6F" w14:textId="5F93AE09" w:rsidR="00BF4D28" w:rsidRPr="0010023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421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del w:id="422" w:author="Microsoft Office User" w:date="2020-12-23T14:32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2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ins w:id="424" w:author="Microsoft Office User" w:date="2020-12-23T14:32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2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他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2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年紀輕輕</w:t>
            </w:r>
            <w:del w:id="427" w:author="Microsoft Office User" w:date="2020-12-23T14:32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2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就喺</w:delText>
              </w:r>
            </w:del>
            <w:ins w:id="429" w:author="Microsoft Office User" w:date="2020-12-23T14:32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3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已經在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3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世界級舞蹈比賽獲得大獎，相信只要再多加磨練</w:t>
            </w:r>
            <w:ins w:id="432" w:author="Microsoft Office User" w:date="2020-12-23T14:33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3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del w:id="434" w:author="Microsoft Office User" w:date="2020-12-23T14:33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3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ins w:id="436" w:author="Microsoft Office User" w:date="2020-12-23T14:33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3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他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38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一定能夠有＿＿＿</w:t>
            </w:r>
            <w:ins w:id="439" w:author="Microsoft Office User" w:date="2020-12-23T14:33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4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del w:id="441" w:author="Microsoft Office User" w:date="2020-12-23T14:33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4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4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成就。</w:t>
            </w:r>
          </w:p>
        </w:tc>
        <w:tc>
          <w:tcPr>
            <w:tcW w:w="1418" w:type="dxa"/>
          </w:tcPr>
          <w:p w14:paraId="591A4010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演出</w:t>
            </w:r>
          </w:p>
        </w:tc>
        <w:tc>
          <w:tcPr>
            <w:tcW w:w="1348" w:type="dxa"/>
          </w:tcPr>
          <w:p w14:paraId="5F187FA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="Times New Roman" w:eastAsiaTheme="majorEastAsia" w:hAnsi="Times New Roman" w:cs="Times New Roman"/>
                <w:i/>
                <w:color w:val="000000" w:themeColor="text1"/>
                <w:szCs w:val="24"/>
              </w:rPr>
            </w:pPr>
            <w:r w:rsidRPr="00AB138E">
              <w:rPr>
                <w:rFonts w:ascii="Times New Roman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  <w:t>精</w:t>
            </w:r>
            <w:r w:rsidRPr="00AB138E">
              <w:rPr>
                <w:rFonts w:ascii="Times New Roman" w:eastAsia="MingLiU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  <w:t>采</w:t>
            </w:r>
          </w:p>
        </w:tc>
        <w:tc>
          <w:tcPr>
            <w:tcW w:w="1418" w:type="dxa"/>
          </w:tcPr>
          <w:p w14:paraId="49E5FB5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黨羽</w:t>
            </w:r>
          </w:p>
        </w:tc>
        <w:tc>
          <w:tcPr>
            <w:tcW w:w="1382" w:type="dxa"/>
          </w:tcPr>
          <w:p w14:paraId="16E811FF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斐然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4B032B56" w14:textId="77777777" w:rsidTr="008D69DF">
        <w:trPr>
          <w:jc w:val="center"/>
        </w:trPr>
        <w:tc>
          <w:tcPr>
            <w:tcW w:w="457" w:type="dxa"/>
          </w:tcPr>
          <w:p w14:paraId="0F10B70A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14</w:t>
            </w:r>
          </w:p>
        </w:tc>
        <w:tc>
          <w:tcPr>
            <w:tcW w:w="4536" w:type="dxa"/>
          </w:tcPr>
          <w:p w14:paraId="0F4AC69D" w14:textId="5A3EA30D" w:rsidR="00BF4D28" w:rsidRPr="00100234" w:rsidRDefault="00157DA0" w:rsidP="008D69DF">
            <w:pPr>
              <w:pStyle w:val="ListParagraph"/>
              <w:ind w:leftChars="0" w:left="120" w:hangingChars="50" w:hanging="12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444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4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盡管我</w:t>
            </w:r>
            <w:del w:id="446" w:author="Microsoft Office User" w:date="2020-12-23T14:33:00Z">
              <w:r w:rsidR="009E4353"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4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哋嘅</w:delText>
              </w:r>
            </w:del>
            <w:ins w:id="448" w:author="Microsoft Office User" w:date="2020-12-23T14:33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4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們的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5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想法</w:t>
            </w:r>
            <w:ins w:id="451" w:author="Microsoft Office User" w:date="2020-12-23T14:33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5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不</w:t>
              </w:r>
            </w:ins>
            <w:del w:id="453" w:author="Microsoft Office User" w:date="2020-12-23T14:33:00Z">
              <w:r w:rsidR="009E4353"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5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唔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5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一致，但只要我</w:t>
            </w:r>
            <w:del w:id="456" w:author="Microsoft Office User" w:date="2020-12-23T14:33:00Z">
              <w:r w:rsidR="00630ABB"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5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</w:del>
            <w:ins w:id="458" w:author="Microsoft Office User" w:date="2020-12-23T14:33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5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們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6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抱</w:t>
            </w:r>
            <w:ins w:id="461" w:author="Microsoft Office User" w:date="2020-12-23T14:35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6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着</w:t>
              </w:r>
            </w:ins>
            <w:del w:id="463" w:author="Microsoft Office User" w:date="2020-12-23T14:33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6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住</w:delText>
              </w:r>
            </w:del>
            <w:del w:id="465" w:author="Microsoft Office User" w:date="2020-12-23T14:35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6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＿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67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＿＿＿</w:t>
            </w:r>
            <w:del w:id="468" w:author="Microsoft Office User" w:date="2020-12-23T14:36:00Z">
              <w:r w:rsidR="00630ABB"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6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470" w:author="Microsoft Office User" w:date="2020-12-23T14:36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7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72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心態，我們一定</w:t>
            </w:r>
            <w:r w:rsidR="00630ABB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7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可以</w:t>
            </w: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74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好好合作。</w:t>
            </w:r>
          </w:p>
        </w:tc>
        <w:tc>
          <w:tcPr>
            <w:tcW w:w="1418" w:type="dxa"/>
          </w:tcPr>
          <w:p w14:paraId="42B22F8E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出生入死</w:t>
            </w:r>
          </w:p>
        </w:tc>
        <w:tc>
          <w:tcPr>
            <w:tcW w:w="1348" w:type="dxa"/>
          </w:tcPr>
          <w:p w14:paraId="48D72F1B" w14:textId="77777777" w:rsidR="00BF4D28" w:rsidRPr="00AB138E" w:rsidRDefault="00BA06D5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hyperlink r:id="rId10" w:tgtFrame="_blank" w:history="1">
              <w:r w:rsidR="00BF4D28" w:rsidRPr="00AB138E">
                <w:rPr>
                  <w:rStyle w:val="Hyperlink"/>
                  <w:rFonts w:asciiTheme="majorEastAsia" w:eastAsiaTheme="majorEastAsia" w:hAnsiTheme="majorEastAsia" w:cs="Arial"/>
                  <w:i/>
                  <w:color w:val="000000" w:themeColor="text1"/>
                  <w:szCs w:val="24"/>
                  <w:u w:val="none"/>
                </w:rPr>
                <w:t>大同小異</w:t>
              </w:r>
            </w:hyperlink>
          </w:p>
        </w:tc>
        <w:tc>
          <w:tcPr>
            <w:tcW w:w="1418" w:type="dxa"/>
          </w:tcPr>
          <w:p w14:paraId="0236F475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大公無私</w:t>
            </w:r>
          </w:p>
        </w:tc>
        <w:tc>
          <w:tcPr>
            <w:tcW w:w="1382" w:type="dxa"/>
          </w:tcPr>
          <w:p w14:paraId="114CD139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求同存異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4A0802AD" w14:textId="77777777" w:rsidTr="008D69DF">
        <w:trPr>
          <w:jc w:val="center"/>
        </w:trPr>
        <w:tc>
          <w:tcPr>
            <w:tcW w:w="457" w:type="dxa"/>
          </w:tcPr>
          <w:p w14:paraId="53A2527D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15</w:t>
            </w:r>
          </w:p>
        </w:tc>
        <w:tc>
          <w:tcPr>
            <w:tcW w:w="4536" w:type="dxa"/>
          </w:tcPr>
          <w:p w14:paraId="154373DB" w14:textId="5D6EAF7D" w:rsidR="00BF4D28" w:rsidRPr="00100234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475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7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你</w:t>
            </w:r>
            <w:del w:id="477" w:author="Microsoft Office User" w:date="2020-12-23T14:37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7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</w:del>
            <w:ins w:id="479" w:author="Microsoft Office User" w:date="2020-12-23T14:37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8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們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8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兩個一唱一和，以為我</w:t>
            </w:r>
            <w:del w:id="482" w:author="Microsoft Office User" w:date="2020-12-23T14:37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8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唔</w:delText>
              </w:r>
            </w:del>
            <w:ins w:id="484" w:author="Microsoft Office User" w:date="2020-12-23T14:37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8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不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8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知道你</w:t>
            </w:r>
            <w:del w:id="487" w:author="Microsoft Office User" w:date="2020-12-23T14:37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8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哋喺</w:delText>
              </w:r>
            </w:del>
            <w:ins w:id="489" w:author="Microsoft Office User" w:date="2020-12-23T14:37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9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們在</w:t>
              </w:r>
            </w:ins>
            <w:del w:id="491" w:author="Microsoft Office User" w:date="2020-12-23T14:37:00Z">
              <w:r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9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度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49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＿＿＿＿</w:t>
            </w:r>
            <w:del w:id="494" w:author="Microsoft Office User" w:date="2020-12-23T14:37:00Z">
              <w:r w:rsidR="008A46CC"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9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咩</w:delText>
              </w:r>
              <w:r w:rsidR="00961B99"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9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？</w:delText>
              </w:r>
            </w:del>
            <w:ins w:id="497" w:author="Microsoft Office User" w:date="2020-12-23T14:37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49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!</w:t>
              </w:r>
            </w:ins>
            <w:ins w:id="499" w:author="Microsoft Office User" w:date="2020-12-23T14:40:00Z">
              <w:r w:rsidR="00961B99" w:rsidRPr="00100234">
                <w:rPr>
                  <w:rFonts w:asciiTheme="majorEastAsia" w:eastAsiaTheme="majorEastAsia" w:hAnsiTheme="majorEastAsia"/>
                  <w:color w:val="000000" w:themeColor="text1"/>
                  <w:szCs w:val="24"/>
                  <w:highlight w:val="yellow"/>
                  <w:rPrChange w:id="500" w:author="Microsoft Office User" w:date="2020-12-23T15:02:00Z">
                    <w:rPr>
                      <w:rFonts w:asciiTheme="majorEastAsia" w:eastAsiaTheme="majorEastAsia" w:hAnsiTheme="majorEastAsia"/>
                      <w:color w:val="000000" w:themeColor="text1"/>
                      <w:szCs w:val="24"/>
                    </w:rPr>
                  </w:rPrChange>
                </w:rPr>
                <w:t xml:space="preserve"> 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50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我</w:t>
            </w:r>
            <w:del w:id="502" w:author="Microsoft Office User" w:date="2020-12-23T14:37:00Z">
              <w:r w:rsidR="008A46CC" w:rsidRPr="00100234" w:rsidDel="00961B99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50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先唔</w:delText>
              </w:r>
            </w:del>
            <w:ins w:id="504" w:author="Microsoft Office User" w:date="2020-12-23T14:37:00Z">
              <w:r w:rsidR="00961B99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50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才不</w:t>
              </w:r>
            </w:ins>
            <w:r w:rsidR="008A46CC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50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會上當</w:t>
            </w: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507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！</w:t>
            </w:r>
            <w:bookmarkStart w:id="508" w:name="_GoBack"/>
            <w:bookmarkEnd w:id="508"/>
          </w:p>
        </w:tc>
        <w:tc>
          <w:tcPr>
            <w:tcW w:w="1418" w:type="dxa"/>
          </w:tcPr>
          <w:p w14:paraId="57C0685B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食死貓</w:t>
            </w:r>
          </w:p>
        </w:tc>
        <w:tc>
          <w:tcPr>
            <w:tcW w:w="1348" w:type="dxa"/>
          </w:tcPr>
          <w:p w14:paraId="0B70560F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扯貓尾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</w:tcPr>
          <w:p w14:paraId="6FA23F9C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諗計仔</w:t>
            </w:r>
          </w:p>
        </w:tc>
        <w:tc>
          <w:tcPr>
            <w:tcW w:w="1382" w:type="dxa"/>
          </w:tcPr>
          <w:p w14:paraId="3E6F2C6C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頂心衫</w:t>
            </w:r>
          </w:p>
        </w:tc>
      </w:tr>
    </w:tbl>
    <w:p w14:paraId="305B7FB7" w14:textId="77777777" w:rsidR="008104BA" w:rsidRDefault="008104BA" w:rsidP="00800E08">
      <w:pPr>
        <w:rPr>
          <w:color w:val="000000" w:themeColor="text1"/>
        </w:rPr>
      </w:pPr>
    </w:p>
    <w:p w14:paraId="413F534A" w14:textId="77777777" w:rsidR="00CD7AD3" w:rsidRPr="00800E08" w:rsidRDefault="00800E08" w:rsidP="00800E08">
      <w:pPr>
        <w:pStyle w:val="ListParagraph"/>
        <w:numPr>
          <w:ilvl w:val="0"/>
          <w:numId w:val="1"/>
        </w:numPr>
        <w:ind w:leftChars="0"/>
        <w:rPr>
          <w:rFonts w:ascii="MingLiU" w:eastAsia="MingLiU" w:hAnsi="MingLiU" w:cs="MingLiU"/>
          <w:color w:val="222222"/>
          <w:szCs w:val="24"/>
          <w:shd w:val="clear" w:color="auto" w:fill="FFFFFF"/>
        </w:rPr>
      </w:pPr>
      <w:r w:rsidRPr="00800E08">
        <w:rPr>
          <w:rFonts w:ascii="Calibri" w:hAnsi="Calibri" w:cs="Calibri"/>
          <w:b/>
          <w:color w:val="222222"/>
          <w:sz w:val="28"/>
          <w:szCs w:val="28"/>
          <w:u w:val="single"/>
          <w:shd w:val="clear" w:color="auto" w:fill="FFFFFF"/>
        </w:rPr>
        <w:t>詞語釋</w:t>
      </w:r>
      <w:r w:rsidRPr="00800E08">
        <w:rPr>
          <w:rFonts w:ascii="MingLiU" w:eastAsia="MingLiU" w:hAnsi="MingLiU" w:cs="MingLiU" w:hint="eastAsia"/>
          <w:b/>
          <w:color w:val="222222"/>
          <w:sz w:val="28"/>
          <w:szCs w:val="28"/>
          <w:u w:val="single"/>
          <w:shd w:val="clear" w:color="auto" w:fill="FFFFFF"/>
        </w:rPr>
        <w:t>意</w:t>
      </w:r>
    </w:p>
    <w:p w14:paraId="356B267C" w14:textId="77777777" w:rsidR="00AB138E" w:rsidRDefault="00181FF8" w:rsidP="00385B15">
      <w:pPr>
        <w:pStyle w:val="ListParagraph"/>
        <w:ind w:leftChars="0" w:left="360"/>
        <w:rPr>
          <w:rFonts w:asciiTheme="majorEastAsia" w:eastAsiaTheme="majorEastAsia" w:hAnsiTheme="majorEastAsia" w:cs="MingLiU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Part A: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br/>
      </w:r>
      <w:r w:rsidR="00800E08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測試員: 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而家我會讀啲詞語俾你聽，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請你解釋下佢地</w:t>
      </w:r>
      <w:ins w:id="509" w:author="Carol To" w:date="2014-01-31T01:38:00Z">
        <w:r w:rsidR="00792B8F">
          <w:rPr>
            <w:rFonts w:asciiTheme="majorEastAsia" w:eastAsiaTheme="majorEastAsia" w:hAnsiTheme="majorEastAsia" w:hint="eastAsia"/>
            <w:color w:val="000000" w:themeColor="text1"/>
            <w:szCs w:val="24"/>
          </w:rPr>
          <w:t>嘅</w:t>
        </w:r>
      </w:ins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意思或者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講下佢地點用，請你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講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得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詳細啲。例如我要你解釋「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」依個詞語，你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可以話「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」係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用黎形容人嘅感受</w:t>
      </w:r>
      <w:r w:rsidR="00AA4671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，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」姐係指</w:t>
      </w:r>
      <w:r w:rsidR="00AA4671" w:rsidRPr="005174FF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因為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失敗</w:t>
      </w:r>
      <w:r w:rsidR="00AA4671" w:rsidRPr="005174FF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難</w:t>
      </w:r>
      <w:r w:rsidR="00AA4671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攪到</w:t>
      </w:r>
      <w:r w:rsidR="00AA4671" w:rsidRPr="005174FF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冇晒</w:t>
      </w:r>
      <w:r w:rsidR="00AA4671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鬥志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。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嘅近義詞包括</w:t>
      </w:r>
      <w:hyperlink r:id="rId11" w:tgtFrame="_blank" w:history="1">
        <w:r w:rsidR="00AA4671" w:rsidRPr="00077664">
          <w:rPr>
            <w:rStyle w:val="Hyperlink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失望</w:t>
        </w:r>
      </w:hyperlink>
      <w:r w:rsidR="00AA4671" w:rsidRPr="00077664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同埋</w:t>
      </w:r>
      <w:hyperlink r:id="rId12" w:tgtFrame="_blank" w:history="1">
        <w:r w:rsidR="00AA4671" w:rsidRPr="00077664">
          <w:rPr>
            <w:rStyle w:val="Hyperlink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氣餒</w:t>
        </w:r>
      </w:hyperlink>
      <w:r w:rsidR="00AA4671" w:rsidRPr="00077664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p w14:paraId="6AB02C66" w14:textId="77777777" w:rsidR="00603C9C" w:rsidRPr="00DC6A9C" w:rsidRDefault="00603C9C" w:rsidP="00385B15">
      <w:pPr>
        <w:pStyle w:val="ListParagraph"/>
        <w:ind w:leftChars="0" w:left="360"/>
        <w:rPr>
          <w:rFonts w:ascii="MingLiU" w:eastAsia="MingLiU" w:hAnsi="MingLiU" w:cs="MingLiU"/>
          <w:color w:val="000000" w:themeColor="text1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"/>
        <w:gridCol w:w="1477"/>
        <w:gridCol w:w="6904"/>
      </w:tblGrid>
      <w:tr w:rsidR="00CD7AD3" w:rsidRPr="00AB138E" w14:paraId="465C43D8" w14:textId="77777777" w:rsidTr="00AA4671">
        <w:tc>
          <w:tcPr>
            <w:tcW w:w="1014" w:type="dxa"/>
          </w:tcPr>
          <w:p w14:paraId="03A43E98" w14:textId="77777777" w:rsidR="00385B15" w:rsidRPr="00AB138E" w:rsidRDefault="00385B15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  <w:tc>
          <w:tcPr>
            <w:tcW w:w="1493" w:type="dxa"/>
          </w:tcPr>
          <w:p w14:paraId="4F01F228" w14:textId="77777777" w:rsidR="00385B15" w:rsidRPr="00AB138E" w:rsidRDefault="00385B15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Stimulus</w:t>
            </w:r>
          </w:p>
        </w:tc>
        <w:tc>
          <w:tcPr>
            <w:tcW w:w="7095" w:type="dxa"/>
          </w:tcPr>
          <w:p w14:paraId="18B3D76E" w14:textId="77777777" w:rsidR="00385B15" w:rsidRPr="00AB138E" w:rsidRDefault="00CD7AD3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Explanation</w:t>
            </w:r>
          </w:p>
        </w:tc>
      </w:tr>
      <w:tr w:rsidR="00AA4671" w:rsidRPr="00AB138E" w14:paraId="72561BA9" w14:textId="77777777" w:rsidTr="00AA4671">
        <w:tc>
          <w:tcPr>
            <w:tcW w:w="1014" w:type="dxa"/>
          </w:tcPr>
          <w:p w14:paraId="5CA387BD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1 </w:t>
            </w:r>
          </w:p>
        </w:tc>
        <w:tc>
          <w:tcPr>
            <w:tcW w:w="1493" w:type="dxa"/>
          </w:tcPr>
          <w:p w14:paraId="089B4870" w14:textId="77777777" w:rsidR="00AA4671" w:rsidRPr="00B64AC0" w:rsidRDefault="00AA4671" w:rsidP="002B2226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64AC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榜樣</w:t>
            </w:r>
          </w:p>
        </w:tc>
        <w:tc>
          <w:tcPr>
            <w:tcW w:w="7095" w:type="dxa"/>
          </w:tcPr>
          <w:p w14:paraId="48369DF2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</w:tr>
      <w:tr w:rsidR="00AA4671" w:rsidRPr="00AB138E" w14:paraId="7A74CA4D" w14:textId="77777777" w:rsidTr="00AA4671">
        <w:tc>
          <w:tcPr>
            <w:tcW w:w="1014" w:type="dxa"/>
          </w:tcPr>
          <w:p w14:paraId="6C701EEC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493" w:type="dxa"/>
          </w:tcPr>
          <w:p w14:paraId="245F3FBE" w14:textId="77777777" w:rsidR="00AA4671" w:rsidRPr="00B64AC0" w:rsidRDefault="00AA4671" w:rsidP="002B2226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64AC0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一視同仁</w:t>
            </w:r>
          </w:p>
        </w:tc>
        <w:tc>
          <w:tcPr>
            <w:tcW w:w="7095" w:type="dxa"/>
          </w:tcPr>
          <w:p w14:paraId="751D272C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</w:tr>
      <w:tr w:rsidR="00AA4671" w:rsidRPr="00AB138E" w14:paraId="32332563" w14:textId="77777777" w:rsidTr="00AA4671">
        <w:tc>
          <w:tcPr>
            <w:tcW w:w="1014" w:type="dxa"/>
          </w:tcPr>
          <w:p w14:paraId="6D81EDF9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493" w:type="dxa"/>
          </w:tcPr>
          <w:p w14:paraId="2C9348FE" w14:textId="77777777" w:rsidR="00AA4671" w:rsidRPr="00B64AC0" w:rsidRDefault="00AA4671" w:rsidP="00AB138E">
            <w:pPr>
              <w:spacing w:line="276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4"/>
              </w:rPr>
            </w:pPr>
            <w:r w:rsidRPr="00B64AC0">
              <w:rPr>
                <w:rFonts w:asciiTheme="minorEastAsia" w:hAnsiTheme="minorEastAsia" w:cs="Times New Roman"/>
                <w:color w:val="000000" w:themeColor="text1"/>
                <w:szCs w:val="24"/>
              </w:rPr>
              <w:t>燉冬菇</w:t>
            </w:r>
          </w:p>
        </w:tc>
        <w:tc>
          <w:tcPr>
            <w:tcW w:w="7095" w:type="dxa"/>
          </w:tcPr>
          <w:p w14:paraId="29640287" w14:textId="77777777" w:rsidR="00B64AC0" w:rsidRPr="00567A77" w:rsidRDefault="00B64AC0" w:rsidP="00B64AC0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與工作/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職位有關 (1)</w:t>
            </w:r>
          </w:p>
          <w:p w14:paraId="7CC1CF1A" w14:textId="77777777" w:rsidR="00AA4671" w:rsidRPr="00567A77" w:rsidRDefault="00B64AC0" w:rsidP="00B64AC0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有</w:t>
            </w:r>
            <w:r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降級</w:t>
            </w: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意思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</w:tc>
      </w:tr>
      <w:tr w:rsidR="00AA4671" w:rsidRPr="00AB138E" w14:paraId="0CD18D28" w14:textId="77777777" w:rsidTr="00AA4671">
        <w:tc>
          <w:tcPr>
            <w:tcW w:w="1014" w:type="dxa"/>
          </w:tcPr>
          <w:p w14:paraId="6F2E1410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493" w:type="dxa"/>
          </w:tcPr>
          <w:p w14:paraId="55C4A67E" w14:textId="77777777" w:rsidR="00AA4671" w:rsidRPr="00AB138E" w:rsidRDefault="00AA4671" w:rsidP="00AB138E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陪審團</w:t>
            </w:r>
          </w:p>
        </w:tc>
        <w:tc>
          <w:tcPr>
            <w:tcW w:w="7095" w:type="dxa"/>
          </w:tcPr>
          <w:p w14:paraId="74341333" w14:textId="77777777" w:rsidR="00AA4671" w:rsidRPr="00567A77" w:rsidRDefault="00B64AC0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與</w:t>
            </w:r>
            <w:r w:rsidR="00B70709" w:rsidRPr="00567A77">
              <w:rPr>
                <w:rFonts w:ascii="PMingLiU" w:eastAsia="PMingLiU" w:hAnsi="PMingLiU" w:hint="eastAsia"/>
                <w:color w:val="000000"/>
                <w:szCs w:val="24"/>
              </w:rPr>
              <w:t>法庭有關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 xml:space="preserve"> </w:t>
            </w:r>
            <w:r w:rsidR="00B70709" w:rsidRPr="00567A77">
              <w:rPr>
                <w:rFonts w:ascii="PMingLiU" w:eastAsia="PMingLiU" w:hAnsi="PMingLiU" w:hint="eastAsia"/>
                <w:color w:val="000000"/>
                <w:szCs w:val="24"/>
              </w:rPr>
              <w:t xml:space="preserve">(1) </w:t>
            </w:r>
            <w:r w:rsidR="00B70709" w:rsidRPr="00567A77">
              <w:rPr>
                <w:rFonts w:ascii="PMingLiU" w:eastAsia="PMingLiU" w:hAnsi="PMingLiU"/>
                <w:color w:val="000000"/>
                <w:szCs w:val="24"/>
              </w:rPr>
              <w:br/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由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普通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公民組成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. 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非職業審判人員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 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br/>
              <w:t>案件審判工作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/案件審判工作/對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審判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結果有影響 (1)</w:t>
            </w:r>
          </w:p>
        </w:tc>
      </w:tr>
      <w:tr w:rsidR="00AA4671" w:rsidRPr="00AB138E" w14:paraId="7EEA4B15" w14:textId="77777777" w:rsidTr="00AA4671">
        <w:tc>
          <w:tcPr>
            <w:tcW w:w="1014" w:type="dxa"/>
          </w:tcPr>
          <w:p w14:paraId="5E20F44C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493" w:type="dxa"/>
          </w:tcPr>
          <w:p w14:paraId="3148ED5D" w14:textId="77777777" w:rsidR="00AA4671" w:rsidRPr="00AB138E" w:rsidRDefault="00AA4671" w:rsidP="00AB138E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鋤強扶弱</w:t>
            </w:r>
          </w:p>
        </w:tc>
        <w:tc>
          <w:tcPr>
            <w:tcW w:w="7095" w:type="dxa"/>
          </w:tcPr>
          <w:p w14:paraId="55C6D5E3" w14:textId="77777777" w:rsidR="00B64AC0" w:rsidRPr="00567A77" w:rsidRDefault="00B64AC0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對抗強勢, 如有錢財有權力的人 (1)</w:t>
            </w:r>
          </w:p>
          <w:p w14:paraId="48083BC8" w14:textId="77777777" w:rsidR="00AA4671" w:rsidRPr="00567A77" w:rsidRDefault="00B64AC0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幫助弱者/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弱勢社群 (1)</w:t>
            </w:r>
          </w:p>
        </w:tc>
      </w:tr>
      <w:tr w:rsidR="00AA4671" w:rsidRPr="00AB138E" w14:paraId="02494345" w14:textId="77777777" w:rsidTr="00AA4671">
        <w:tc>
          <w:tcPr>
            <w:tcW w:w="1014" w:type="dxa"/>
          </w:tcPr>
          <w:p w14:paraId="7D4F6640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lastRenderedPageBreak/>
              <w:t>6</w:t>
            </w:r>
          </w:p>
        </w:tc>
        <w:tc>
          <w:tcPr>
            <w:tcW w:w="1493" w:type="dxa"/>
          </w:tcPr>
          <w:p w14:paraId="6A12AEBE" w14:textId="77777777" w:rsidR="00AA4671" w:rsidRPr="00AB138E" w:rsidRDefault="00AA4671" w:rsidP="00AB138E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篤背脊</w:t>
            </w:r>
          </w:p>
        </w:tc>
        <w:tc>
          <w:tcPr>
            <w:tcW w:w="7095" w:type="dxa"/>
          </w:tcPr>
          <w:p w14:paraId="69C694D9" w14:textId="77777777" w:rsidR="00567A77" w:rsidRPr="00567A77" w:rsidRDefault="00567A77" w:rsidP="00567A77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背著別人進行/ 秘密地進行/ 別人不知情底下 (1)</w:t>
            </w:r>
            <w:r w:rsidRPr="00567A77">
              <w:rPr>
                <w:rFonts w:ascii="PMingLiU" w:eastAsia="PMingLiU" w:hAnsi="PMingLiU"/>
                <w:color w:val="000000"/>
                <w:szCs w:val="24"/>
              </w:rPr>
              <w:br/>
            </w: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講</w:t>
            </w:r>
            <w:r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壞話</w:t>
            </w: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打小報告 (1)</w:t>
            </w:r>
          </w:p>
        </w:tc>
      </w:tr>
      <w:tr w:rsidR="00AA4671" w:rsidRPr="00AB138E" w14:paraId="31A40AFA" w14:textId="77777777" w:rsidTr="00AA4671">
        <w:tc>
          <w:tcPr>
            <w:tcW w:w="1014" w:type="dxa"/>
          </w:tcPr>
          <w:p w14:paraId="4FA659E6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7 </w:t>
            </w:r>
          </w:p>
        </w:tc>
        <w:tc>
          <w:tcPr>
            <w:tcW w:w="1493" w:type="dxa"/>
          </w:tcPr>
          <w:p w14:paraId="3BD3B05D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特赦</w:t>
            </w:r>
          </w:p>
        </w:tc>
        <w:tc>
          <w:tcPr>
            <w:tcW w:w="7095" w:type="dxa"/>
          </w:tcPr>
          <w:p w14:paraId="4321A82B" w14:textId="77777777" w:rsidR="000B0E6C" w:rsidRDefault="000B0E6C" w:rsidP="000B0E6C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有特別原因下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  <w:p w14:paraId="7D3D3EED" w14:textId="77777777" w:rsidR="00AA4671" w:rsidRPr="00AB138E" w:rsidRDefault="000B0E6C" w:rsidP="000B0E6C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對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某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犯人減輕或免除刑罰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AA4671" w:rsidRPr="00AB138E" w14:paraId="3F48181A" w14:textId="77777777" w:rsidTr="00AA4671">
        <w:tc>
          <w:tcPr>
            <w:tcW w:w="1014" w:type="dxa"/>
          </w:tcPr>
          <w:p w14:paraId="7D45DC7A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8</w:t>
            </w:r>
          </w:p>
        </w:tc>
        <w:tc>
          <w:tcPr>
            <w:tcW w:w="1493" w:type="dxa"/>
          </w:tcPr>
          <w:p w14:paraId="7C283558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熙來攘往</w:t>
            </w:r>
          </w:p>
        </w:tc>
        <w:tc>
          <w:tcPr>
            <w:tcW w:w="7095" w:type="dxa"/>
          </w:tcPr>
          <w:p w14:paraId="2D936915" w14:textId="77777777" w:rsidR="00AA4671" w:rsidRPr="000929B3" w:rsidRDefault="00680A23" w:rsidP="00AB138E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人</w:t>
            </w:r>
            <w:r w:rsidRPr="000929B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多</w:t>
            </w:r>
            <w:r w:rsidRPr="000929B3">
              <w:rPr>
                <w:rFonts w:ascii="MingLiU" w:eastAsia="MingLiU" w:hAnsi="MingLiU" w:cs="MingLiU" w:hint="eastAsia"/>
                <w:color w:val="000000" w:themeColor="text1"/>
                <w:szCs w:val="24"/>
                <w:shd w:val="clear" w:color="auto" w:fill="FFFFFF"/>
              </w:rPr>
              <w:t>擠</w:t>
            </w:r>
            <w:r w:rsidRPr="000929B3"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擁</w:t>
            </w:r>
            <w:r w:rsidR="00D63FD0" w:rsidRPr="000929B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0929B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  <w:p w14:paraId="0B3304B4" w14:textId="77777777" w:rsidR="00680A23" w:rsidRPr="00D43765" w:rsidRDefault="00680A23" w:rsidP="00AB138E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0929B3"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熱</w:t>
            </w:r>
            <w:r w:rsidRPr="000929B3">
              <w:rPr>
                <w:rFonts w:ascii="MingLiU" w:eastAsia="MingLiU" w:hAnsi="MingLiU" w:cs="MingLiU" w:hint="eastAsia"/>
                <w:color w:val="000000" w:themeColor="text1"/>
                <w:szCs w:val="24"/>
                <w:shd w:val="clear" w:color="auto" w:fill="FFFFFF"/>
              </w:rPr>
              <w:t>鬧 (1)</w:t>
            </w:r>
          </w:p>
        </w:tc>
      </w:tr>
      <w:tr w:rsidR="00AA4671" w:rsidRPr="00AB138E" w14:paraId="096CD67A" w14:textId="77777777" w:rsidTr="00AA4671">
        <w:tc>
          <w:tcPr>
            <w:tcW w:w="1014" w:type="dxa"/>
          </w:tcPr>
          <w:p w14:paraId="4BD16573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9 </w:t>
            </w:r>
          </w:p>
        </w:tc>
        <w:tc>
          <w:tcPr>
            <w:tcW w:w="1493" w:type="dxa"/>
          </w:tcPr>
          <w:p w14:paraId="3B2DDBF9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爛尾</w:t>
            </w:r>
          </w:p>
        </w:tc>
        <w:tc>
          <w:tcPr>
            <w:tcW w:w="7095" w:type="dxa"/>
          </w:tcPr>
          <w:p w14:paraId="695CA836" w14:textId="77777777" w:rsidR="00D63FD0" w:rsidRPr="00D43765" w:rsidRDefault="00D63FD0" w:rsidP="00AB138E">
            <w:pPr>
              <w:pStyle w:val="ListParagraph"/>
              <w:spacing w:line="276" w:lineRule="auto"/>
              <w:ind w:leftChars="0" w:left="0"/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與開始時的情況有對比, </w:t>
            </w:r>
            <w:r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結</w:t>
            </w: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尾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較差 (1)</w:t>
            </w:r>
          </w:p>
          <w:p w14:paraId="22AE07C5" w14:textId="77777777" w:rsidR="00AA4671" w:rsidRPr="00D43765" w:rsidRDefault="004C100A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結束時</w:t>
            </w:r>
            <w:r w:rsidR="00D63FD0"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草草收場</w:t>
            </w:r>
            <w:r w:rsidR="00D63FD0"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 xml:space="preserve">/ </w:t>
            </w:r>
            <w:r w:rsidR="00D63FD0"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交代不清楚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>/ 不</w:t>
            </w:r>
            <w:r w:rsidRPr="00D43765">
              <w:rPr>
                <w:rFonts w:ascii="PMingLiU" w:eastAsia="PMingLiU" w:hAnsi="PMingLiU" w:hint="eastAsia"/>
                <w:color w:val="000000"/>
                <w:szCs w:val="24"/>
              </w:rPr>
              <w:t>完整等</w:t>
            </w:r>
            <w:r w:rsidR="00D63FD0"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 xml:space="preserve"> (1)</w:t>
            </w:r>
          </w:p>
        </w:tc>
      </w:tr>
      <w:tr w:rsidR="009E7E12" w:rsidRPr="00AB138E" w14:paraId="13C991EB" w14:textId="77777777" w:rsidTr="00AA4671">
        <w:tc>
          <w:tcPr>
            <w:tcW w:w="1014" w:type="dxa"/>
          </w:tcPr>
          <w:p w14:paraId="2F6CCBDB" w14:textId="77777777" w:rsidR="009E7E12" w:rsidRPr="00AB138E" w:rsidRDefault="009E7E12" w:rsidP="00AA4671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0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93" w:type="dxa"/>
          </w:tcPr>
          <w:p w14:paraId="7BD5599C" w14:textId="77777777" w:rsidR="009E7E12" w:rsidRPr="005A3DED" w:rsidRDefault="009E7E12" w:rsidP="00BA06D5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假公濟私</w:t>
            </w:r>
          </w:p>
        </w:tc>
        <w:tc>
          <w:tcPr>
            <w:tcW w:w="7095" w:type="dxa"/>
          </w:tcPr>
          <w:p w14:paraId="42DBB9B2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利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用公家名義, 如</w:t>
            </w:r>
            <w:r w:rsidRPr="00D43765">
              <w:rPr>
                <w:rFonts w:ascii="PMingLiU" w:eastAsia="PMingLiU" w:hAnsi="PMingLiU" w:hint="eastAsia"/>
                <w:color w:val="000000"/>
                <w:szCs w:val="24"/>
              </w:rPr>
              <w:t xml:space="preserve">工作上嘅特權和地位 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  <w:p w14:paraId="026FBD9B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謀取個人利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益 (1)</w:t>
            </w:r>
          </w:p>
        </w:tc>
      </w:tr>
      <w:tr w:rsidR="009E7E12" w:rsidRPr="00AB138E" w14:paraId="51E35A6B" w14:textId="77777777" w:rsidTr="00AA4671">
        <w:tc>
          <w:tcPr>
            <w:tcW w:w="1014" w:type="dxa"/>
          </w:tcPr>
          <w:p w14:paraId="36EF971A" w14:textId="77777777" w:rsidR="009E7E12" w:rsidRPr="00AB138E" w:rsidRDefault="009E7E12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11</w:t>
            </w:r>
          </w:p>
        </w:tc>
        <w:tc>
          <w:tcPr>
            <w:tcW w:w="1493" w:type="dxa"/>
          </w:tcPr>
          <w:p w14:paraId="208489CD" w14:textId="77777777" w:rsidR="009E7E12" w:rsidRPr="005A3DED" w:rsidRDefault="009E7E12" w:rsidP="00BA06D5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走後門</w:t>
            </w:r>
          </w:p>
        </w:tc>
        <w:tc>
          <w:tcPr>
            <w:tcW w:w="7095" w:type="dxa"/>
          </w:tcPr>
          <w:p w14:paraId="17A750A5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利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用</w:t>
            </w:r>
            <w:r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不正當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>手法/</w:t>
            </w:r>
            <w:r w:rsidRPr="00D43765">
              <w:rPr>
                <w:rFonts w:ascii="PMingLiU" w:eastAsia="PMingLiU" w:hAnsi="PMingLiU" w:hint="eastAsia"/>
                <w:color w:val="000000"/>
                <w:szCs w:val="24"/>
              </w:rPr>
              <w:t>途徑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 xml:space="preserve"> (1)</w:t>
            </w:r>
          </w:p>
          <w:p w14:paraId="08CD953F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達到個人目的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>(1)</w:t>
            </w:r>
          </w:p>
        </w:tc>
      </w:tr>
    </w:tbl>
    <w:p w14:paraId="1A108E1E" w14:textId="77777777" w:rsidR="00181FF8" w:rsidRDefault="00181FF8" w:rsidP="00F6138D">
      <w:pPr>
        <w:rPr>
          <w:color w:val="000000" w:themeColor="text1"/>
        </w:rPr>
      </w:pPr>
    </w:p>
    <w:p w14:paraId="0828E72C" w14:textId="77777777" w:rsidR="00181FF8" w:rsidRDefault="00181FF8" w:rsidP="00181FF8">
      <w:pPr>
        <w:ind w:leftChars="100" w:left="240"/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hint="eastAsia"/>
          <w:color w:val="000000" w:themeColor="text1"/>
        </w:rPr>
        <w:t>Part B.</w:t>
      </w:r>
      <w:r w:rsidRPr="00181FF8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  <w:szCs w:val="24"/>
        </w:rPr>
        <w:br/>
      </w:r>
      <w:r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測試員:</w:t>
      </w:r>
      <w:r>
        <w:rPr>
          <w:rFonts w:hint="eastAsia"/>
          <w:color w:val="000000" w:themeColor="text1"/>
        </w:rPr>
        <w:t xml:space="preserve"> </w:t>
      </w:r>
      <w:del w:id="510" w:author="Carol To" w:date="2014-01-31T01:39:00Z">
        <w:r w:rsidR="00AA4671" w:rsidRPr="005174FF" w:rsidDel="00792B8F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測試員:</w:delText>
        </w:r>
        <w:r w:rsidR="00AA4671" w:rsidDel="00792B8F">
          <w:rPr>
            <w:rFonts w:hint="eastAsia"/>
            <w:color w:val="000000" w:themeColor="text1"/>
          </w:rPr>
          <w:delText xml:space="preserve"> </w:delText>
        </w:r>
      </w:del>
      <w:r w:rsidR="00AA4671"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而家我會讀個詞語俾你聽。個詞語會有兩個唔同嘅意思。例如我話</w:t>
      </w:r>
      <w:r w:rsidR="00AA4671" w:rsidRPr="00AB138E">
        <w:rPr>
          <w:rFonts w:asciiTheme="majorEastAsia" w:eastAsiaTheme="majorEastAsia" w:hAnsiTheme="majorEastAsia"/>
          <w:color w:val="000000" w:themeColor="text1"/>
          <w:szCs w:val="24"/>
        </w:rPr>
        <w:t>“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磁場</w:t>
      </w:r>
      <w:r w:rsidR="00AA4671" w:rsidRPr="00AB138E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”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, 佢可以指同磁力有關嗰個</w:t>
      </w:r>
      <w:r w:rsidR="00AA4671" w:rsidRPr="00AB138E">
        <w:rPr>
          <w:rFonts w:asciiTheme="majorEastAsia" w:eastAsiaTheme="majorEastAsia" w:hAnsiTheme="majorEastAsia"/>
          <w:color w:val="000000" w:themeColor="text1"/>
          <w:szCs w:val="24"/>
        </w:rPr>
        <w:t>“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磁場</w:t>
      </w:r>
      <w:r w:rsidR="00AA4671" w:rsidRPr="00AB138E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”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,</w:t>
      </w:r>
      <w:r w:rsidR="00AA4671" w:rsidRPr="00AB138E">
        <w:rPr>
          <w:rFonts w:hint="eastAsia"/>
          <w:color w:val="000000" w:themeColor="text1"/>
        </w:rPr>
        <w:t xml:space="preserve"> 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或者係形容</w:t>
      </w:r>
      <w:r w:rsidR="00AA4671" w:rsidRPr="00AB138E">
        <w:rPr>
          <w:rFonts w:ascii="Helvetica" w:hAnsi="Helvetica"/>
          <w:color w:val="000000" w:themeColor="text1"/>
          <w:szCs w:val="24"/>
          <w:shd w:val="clear" w:color="auto" w:fill="FFFFFF"/>
        </w:rPr>
        <w:t>老人</w:t>
      </w:r>
      <w:r w:rsidR="00AA4671" w:rsidRPr="00AB138E">
        <w:rPr>
          <w:rFonts w:ascii="Helvetica" w:hAnsi="Helvetica" w:hint="eastAsia"/>
          <w:color w:val="000000" w:themeColor="text1"/>
          <w:szCs w:val="24"/>
          <w:shd w:val="clear" w:color="auto" w:fill="FFFFFF"/>
        </w:rPr>
        <w:t>家好和藹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  <w:shd w:val="clear" w:color="auto" w:fill="FFFFFF"/>
        </w:rPr>
        <w:t>可親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嗰個</w:t>
      </w:r>
      <w:r w:rsidR="00AA4671" w:rsidRPr="00AB138E">
        <w:rPr>
          <w:rFonts w:asciiTheme="majorEastAsia" w:eastAsiaTheme="majorEastAsia" w:hAnsiTheme="majorEastAsia"/>
          <w:color w:val="000000" w:themeColor="text1"/>
          <w:szCs w:val="24"/>
        </w:rPr>
        <w:t>“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慈</w:t>
      </w:r>
      <w:r w:rsidR="00AA4671" w:rsidRPr="00AB138E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祥</w:t>
      </w:r>
      <w:r w:rsidR="00AA4671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”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。</w:t>
      </w:r>
      <w:r w:rsidR="00AA4671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咁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你聽完之後就講返兩個解釋俾我聽，都係要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講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得詳細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1069"/>
        <w:gridCol w:w="7507"/>
      </w:tblGrid>
      <w:tr w:rsidR="00C1297A" w:rsidRPr="00AB138E" w14:paraId="127849BC" w14:textId="77777777" w:rsidTr="003F18E5">
        <w:trPr>
          <w:jc w:val="center"/>
        </w:trPr>
        <w:tc>
          <w:tcPr>
            <w:tcW w:w="663" w:type="dxa"/>
          </w:tcPr>
          <w:p w14:paraId="24394765" w14:textId="77777777" w:rsidR="00C1297A" w:rsidRPr="00AB138E" w:rsidRDefault="00C1297A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1069" w:type="dxa"/>
          </w:tcPr>
          <w:p w14:paraId="4474C150" w14:textId="77777777" w:rsidR="00C1297A" w:rsidRPr="00AB138E" w:rsidRDefault="00C1297A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Stimulus</w:t>
            </w:r>
          </w:p>
        </w:tc>
        <w:tc>
          <w:tcPr>
            <w:tcW w:w="7507" w:type="dxa"/>
          </w:tcPr>
          <w:p w14:paraId="4E28E8D0" w14:textId="77777777" w:rsidR="00C1297A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Explanation </w:t>
            </w:r>
          </w:p>
        </w:tc>
      </w:tr>
      <w:tr w:rsidR="00AA4671" w:rsidRPr="00AB138E" w14:paraId="5F46B7B5" w14:textId="77777777" w:rsidTr="003F18E5">
        <w:trPr>
          <w:jc w:val="center"/>
        </w:trPr>
        <w:tc>
          <w:tcPr>
            <w:tcW w:w="663" w:type="dxa"/>
          </w:tcPr>
          <w:p w14:paraId="2BB1606E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1a</w:t>
            </w:r>
          </w:p>
        </w:tc>
        <w:tc>
          <w:tcPr>
            <w:tcW w:w="1069" w:type="dxa"/>
          </w:tcPr>
          <w:p w14:paraId="4ECD191A" w14:textId="77777777" w:rsidR="00AA4671" w:rsidRPr="00A10953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星星</w:t>
            </w:r>
          </w:p>
        </w:tc>
        <w:tc>
          <w:tcPr>
            <w:tcW w:w="7507" w:type="dxa"/>
          </w:tcPr>
          <w:p w14:paraId="2D48DCAE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45095E2F" w14:textId="77777777" w:rsidTr="003F18E5">
        <w:trPr>
          <w:jc w:val="center"/>
        </w:trPr>
        <w:tc>
          <w:tcPr>
            <w:tcW w:w="663" w:type="dxa"/>
          </w:tcPr>
          <w:p w14:paraId="370272F2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1b</w:t>
            </w:r>
          </w:p>
        </w:tc>
        <w:tc>
          <w:tcPr>
            <w:tcW w:w="1069" w:type="dxa"/>
          </w:tcPr>
          <w:p w14:paraId="74007FBC" w14:textId="77777777" w:rsidR="00AA4671" w:rsidRPr="00A10953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猩</w:t>
            </w:r>
            <w:r w:rsidRPr="00A10953">
              <w:rPr>
                <w:rFonts w:asciiTheme="majorEastAsia" w:eastAsiaTheme="majorEastAsia" w:hAnsiTheme="majorEastAsia" w:cs="PMingLiU"/>
                <w:color w:val="000000" w:themeColor="text1"/>
                <w:kern w:val="0"/>
                <w:szCs w:val="24"/>
              </w:rPr>
              <w:t>猩</w:t>
            </w:r>
          </w:p>
        </w:tc>
        <w:tc>
          <w:tcPr>
            <w:tcW w:w="7507" w:type="dxa"/>
          </w:tcPr>
          <w:p w14:paraId="5231369F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5666A0EF" w14:textId="77777777" w:rsidTr="003F18E5">
        <w:trPr>
          <w:jc w:val="center"/>
        </w:trPr>
        <w:tc>
          <w:tcPr>
            <w:tcW w:w="663" w:type="dxa"/>
          </w:tcPr>
          <w:p w14:paraId="136F048C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2a</w:t>
            </w:r>
          </w:p>
        </w:tc>
        <w:tc>
          <w:tcPr>
            <w:tcW w:w="1069" w:type="dxa"/>
          </w:tcPr>
          <w:p w14:paraId="250E2FAD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收養</w:t>
            </w:r>
          </w:p>
        </w:tc>
        <w:tc>
          <w:tcPr>
            <w:tcW w:w="7507" w:type="dxa"/>
          </w:tcPr>
          <w:p w14:paraId="2C47B7E5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AA4671" w:rsidRPr="00AB138E" w14:paraId="3935DE23" w14:textId="77777777" w:rsidTr="003F18E5">
        <w:trPr>
          <w:jc w:val="center"/>
        </w:trPr>
        <w:tc>
          <w:tcPr>
            <w:tcW w:w="663" w:type="dxa"/>
          </w:tcPr>
          <w:p w14:paraId="3A38DB5F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2b</w:t>
            </w:r>
          </w:p>
        </w:tc>
        <w:tc>
          <w:tcPr>
            <w:tcW w:w="1069" w:type="dxa"/>
          </w:tcPr>
          <w:p w14:paraId="3244B097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修</w:t>
            </w:r>
            <w:r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養</w:t>
            </w:r>
          </w:p>
        </w:tc>
        <w:tc>
          <w:tcPr>
            <w:tcW w:w="7507" w:type="dxa"/>
          </w:tcPr>
          <w:p w14:paraId="10376BF9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AA4671" w:rsidRPr="00AB138E" w14:paraId="18CAE535" w14:textId="77777777" w:rsidTr="003F18E5">
        <w:trPr>
          <w:jc w:val="center"/>
        </w:trPr>
        <w:tc>
          <w:tcPr>
            <w:tcW w:w="663" w:type="dxa"/>
          </w:tcPr>
          <w:p w14:paraId="6297C4C5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3a</w:t>
            </w:r>
          </w:p>
        </w:tc>
        <w:tc>
          <w:tcPr>
            <w:tcW w:w="1069" w:type="dxa"/>
          </w:tcPr>
          <w:p w14:paraId="7364B485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言辭</w:t>
            </w:r>
          </w:p>
        </w:tc>
        <w:tc>
          <w:tcPr>
            <w:tcW w:w="7507" w:type="dxa"/>
          </w:tcPr>
          <w:p w14:paraId="796E554A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229201E0" w14:textId="77777777" w:rsidTr="003F18E5">
        <w:trPr>
          <w:jc w:val="center"/>
        </w:trPr>
        <w:tc>
          <w:tcPr>
            <w:tcW w:w="663" w:type="dxa"/>
          </w:tcPr>
          <w:p w14:paraId="3AC7D654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3b</w:t>
            </w:r>
          </w:p>
        </w:tc>
        <w:tc>
          <w:tcPr>
            <w:tcW w:w="1069" w:type="dxa"/>
          </w:tcPr>
          <w:p w14:paraId="1F763793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延</w:t>
            </w:r>
            <w:r w:rsidRPr="00AB138E">
              <w:rPr>
                <w:rFonts w:asciiTheme="majorEastAsia" w:eastAsiaTheme="majorEastAsia" w:hAnsiTheme="majorEastAsia" w:cs="PMingLiU"/>
                <w:color w:val="000000" w:themeColor="text1"/>
                <w:kern w:val="0"/>
                <w:szCs w:val="24"/>
              </w:rPr>
              <w:t>遲</w:t>
            </w:r>
          </w:p>
        </w:tc>
        <w:tc>
          <w:tcPr>
            <w:tcW w:w="7507" w:type="dxa"/>
          </w:tcPr>
          <w:p w14:paraId="153EBAD4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="PMingLiU" w:eastAsia="PMingLiU" w:hAnsi="PMingLiU"/>
                <w:color w:val="000000" w:themeColor="text1"/>
              </w:rPr>
            </w:pPr>
          </w:p>
        </w:tc>
      </w:tr>
      <w:tr w:rsidR="00AA4671" w:rsidRPr="00AB138E" w14:paraId="0046D222" w14:textId="77777777" w:rsidTr="003F18E5">
        <w:trPr>
          <w:jc w:val="center"/>
        </w:trPr>
        <w:tc>
          <w:tcPr>
            <w:tcW w:w="663" w:type="dxa"/>
          </w:tcPr>
          <w:p w14:paraId="565EC451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4a</w:t>
            </w:r>
          </w:p>
        </w:tc>
        <w:tc>
          <w:tcPr>
            <w:tcW w:w="1069" w:type="dxa"/>
          </w:tcPr>
          <w:p w14:paraId="0C9E3E61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方言</w:t>
            </w:r>
          </w:p>
        </w:tc>
        <w:tc>
          <w:tcPr>
            <w:tcW w:w="7507" w:type="dxa"/>
          </w:tcPr>
          <w:p w14:paraId="2DCBD8BF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5CF85A16" w14:textId="77777777" w:rsidTr="003F18E5">
        <w:trPr>
          <w:jc w:val="center"/>
        </w:trPr>
        <w:tc>
          <w:tcPr>
            <w:tcW w:w="663" w:type="dxa"/>
          </w:tcPr>
          <w:p w14:paraId="37F8256A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4b</w:t>
            </w:r>
          </w:p>
        </w:tc>
        <w:tc>
          <w:tcPr>
            <w:tcW w:w="1069" w:type="dxa"/>
          </w:tcPr>
          <w:p w14:paraId="45C01CCA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謊</w:t>
            </w:r>
            <w:r w:rsidRPr="00AB138E">
              <w:rPr>
                <w:rFonts w:asciiTheme="majorEastAsia" w:eastAsiaTheme="majorEastAsia" w:hAnsiTheme="majorEastAsia" w:cs="PMingLiU"/>
                <w:color w:val="000000" w:themeColor="text1"/>
                <w:kern w:val="0"/>
                <w:szCs w:val="24"/>
              </w:rPr>
              <w:t>言</w:t>
            </w:r>
          </w:p>
        </w:tc>
        <w:tc>
          <w:tcPr>
            <w:tcW w:w="7507" w:type="dxa"/>
          </w:tcPr>
          <w:p w14:paraId="761D4BF8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277511D7" w14:textId="77777777" w:rsidTr="003F18E5">
        <w:trPr>
          <w:jc w:val="center"/>
        </w:trPr>
        <w:tc>
          <w:tcPr>
            <w:tcW w:w="663" w:type="dxa"/>
          </w:tcPr>
          <w:p w14:paraId="3EA4D489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5a</w:t>
            </w:r>
          </w:p>
        </w:tc>
        <w:tc>
          <w:tcPr>
            <w:tcW w:w="1069" w:type="dxa"/>
          </w:tcPr>
          <w:p w14:paraId="547A5DBD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預</w:t>
            </w:r>
            <w:r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期</w:t>
            </w:r>
          </w:p>
        </w:tc>
        <w:tc>
          <w:tcPr>
            <w:tcW w:w="7507" w:type="dxa"/>
          </w:tcPr>
          <w:p w14:paraId="756B10EC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AA4671" w:rsidRPr="00AB138E" w14:paraId="7CDEE442" w14:textId="77777777" w:rsidTr="003F18E5">
        <w:trPr>
          <w:jc w:val="center"/>
        </w:trPr>
        <w:tc>
          <w:tcPr>
            <w:tcW w:w="663" w:type="dxa"/>
          </w:tcPr>
          <w:p w14:paraId="513A325B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5b</w:t>
            </w:r>
          </w:p>
        </w:tc>
        <w:tc>
          <w:tcPr>
            <w:tcW w:w="1069" w:type="dxa"/>
          </w:tcPr>
          <w:p w14:paraId="40AAB150" w14:textId="77777777" w:rsidR="00AA4671" w:rsidRPr="00AB138E" w:rsidRDefault="00AA4671" w:rsidP="003F18E5">
            <w:pPr>
              <w:tabs>
                <w:tab w:val="center" w:pos="426"/>
              </w:tabs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ab/>
            </w: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逾</w:t>
            </w:r>
            <w:r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期</w:t>
            </w:r>
          </w:p>
        </w:tc>
        <w:tc>
          <w:tcPr>
            <w:tcW w:w="7507" w:type="dxa"/>
          </w:tcPr>
          <w:p w14:paraId="6F61253F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</w:tbl>
    <w:p w14:paraId="0DE7BA48" w14:textId="77777777" w:rsidR="00C1297A" w:rsidRPr="00C1297A" w:rsidRDefault="00C1297A" w:rsidP="00C1297A">
      <w:pPr>
        <w:rPr>
          <w:color w:val="000000" w:themeColor="text1"/>
        </w:rPr>
      </w:pPr>
    </w:p>
    <w:p w14:paraId="0DE20AD7" w14:textId="77777777" w:rsidR="00E36EAA" w:rsidRPr="00961B99" w:rsidRDefault="00E36EAA" w:rsidP="00DC6A9C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  <w:b/>
          <w:color w:val="000000" w:themeColor="text1"/>
          <w:sz w:val="28"/>
          <w:szCs w:val="28"/>
          <w:highlight w:val="yellow"/>
          <w:u w:val="single"/>
          <w:rPrChange w:id="511" w:author="Microsoft Office User" w:date="2020-12-23T14:41:00Z">
            <w:rPr>
              <w:rFonts w:asciiTheme="minorEastAsia" w:hAnsiTheme="minorEastAsia"/>
              <w:b/>
              <w:color w:val="000000" w:themeColor="text1"/>
              <w:sz w:val="28"/>
              <w:szCs w:val="28"/>
              <w:u w:val="single"/>
            </w:rPr>
          </w:rPrChange>
        </w:rPr>
      </w:pPr>
      <w:r w:rsidRPr="00961B99">
        <w:rPr>
          <w:rFonts w:asciiTheme="minorEastAsia" w:hAnsiTheme="minorEastAsia" w:hint="eastAsia"/>
          <w:b/>
          <w:color w:val="000000" w:themeColor="text1"/>
          <w:sz w:val="28"/>
          <w:szCs w:val="28"/>
          <w:highlight w:val="yellow"/>
          <w:u w:val="single"/>
          <w:rPrChange w:id="512" w:author="Microsoft Office User" w:date="2020-12-23T14:41:00Z">
            <w:rPr>
              <w:rFonts w:asciiTheme="minorEastAsia" w:hAnsiTheme="minorEastAsia" w:hint="eastAsia"/>
              <w:b/>
              <w:color w:val="000000" w:themeColor="text1"/>
              <w:sz w:val="28"/>
              <w:szCs w:val="28"/>
              <w:u w:val="single"/>
            </w:rPr>
          </w:rPrChange>
        </w:rPr>
        <w:t>解釋句子中的深詞</w:t>
      </w:r>
    </w:p>
    <w:p w14:paraId="33C693CD" w14:textId="77777777" w:rsidR="00E526A0" w:rsidRPr="00D458B7" w:rsidRDefault="00237589" w:rsidP="00E526A0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lastRenderedPageBreak/>
        <w:t>測</w:t>
      </w:r>
      <w:r w:rsidR="00E526A0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試員: 而家我會讀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啲</w:t>
      </w:r>
      <w:r w:rsidR="00E526A0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句子俾你聽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  <w:r w:rsidR="00E526A0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入面會有一個你未必識</w:t>
      </w:r>
      <w:r w:rsidR="00E526A0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E526A0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語，請你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聽完之後</w:t>
      </w:r>
      <w:r w:rsidR="00E526A0" w:rsidRPr="005300CC">
        <w:rPr>
          <w:rFonts w:asciiTheme="majorEastAsia" w:eastAsiaTheme="majorEastAsia" w:hAnsiTheme="majorEastAsia" w:hint="eastAsia"/>
          <w:color w:val="000000" w:themeColor="text1"/>
          <w:szCs w:val="24"/>
        </w:rPr>
        <w:t>根據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內容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解釋嗰個深字嘅意思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。例如：我話</w:t>
      </w:r>
      <w:r w:rsidR="00E526A0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依</w:t>
      </w:r>
      <w:r w:rsidR="00E526A0" w:rsidRPr="00817DEE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首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詩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一字一句都經過詩人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細心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  <w:bdr w:val="single" w:sz="4" w:space="0" w:color="auto"/>
        </w:rPr>
        <w:t>斟酌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，表達出細膩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情感，</w:t>
      </w:r>
      <w:r w:rsidR="00564A3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係</w:t>
      </w:r>
      <w:r w:rsidR="00E526A0" w:rsidRPr="0076339C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首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好</w:t>
      </w:r>
      <w:r w:rsidR="00E526A0">
        <w:rPr>
          <w:rFonts w:asciiTheme="majorEastAsia" w:eastAsiaTheme="majorEastAsia" w:hAnsiTheme="majorEastAsia" w:cs="Times New Roman"/>
          <w:color w:val="000000" w:themeColor="text1"/>
          <w:szCs w:val="24"/>
        </w:rPr>
        <w:t>出色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作品。</w:t>
      </w:r>
      <w:r w:rsidR="00564A30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而家請你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試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下解釋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  <w:bdr w:val="single" w:sz="4" w:space="0" w:color="auto"/>
        </w:rPr>
        <w:t>斟酌</w:t>
      </w:r>
      <w:r w:rsidR="00E526A0" w:rsidRPr="005F6336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依個字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 xml:space="preserve">。(After the students production, say: </w:t>
      </w:r>
      <w:r w:rsidR="00E526A0" w:rsidRPr="005F6336">
        <w:rPr>
          <w:rFonts w:asciiTheme="majorEastAsia" w:eastAsiaTheme="majorEastAsia" w:hAnsiTheme="majorEastAsia" w:cs="Times New Roman"/>
          <w:color w:val="000000" w:themeColor="text1"/>
          <w:szCs w:val="24"/>
        </w:rPr>
        <w:t>斟酌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姐</w:t>
      </w:r>
      <w:r w:rsidR="00564A30" w:rsidRPr="00AB138E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指細心認真</w:t>
      </w:r>
      <w:r w:rsidR="00564A3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咁</w:t>
      </w:r>
      <w:r w:rsidR="00564A30" w:rsidRPr="00AB138E">
        <w:rPr>
          <w:rFonts w:asciiTheme="majorEastAsia" w:eastAsiaTheme="majorEastAsia" w:hAnsiTheme="majorEastAsia" w:cs="Times New Roman"/>
          <w:color w:val="000000" w:themeColor="text1"/>
          <w:szCs w:val="24"/>
        </w:rPr>
        <w:t>考慮事情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)</w:t>
      </w: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457"/>
        <w:gridCol w:w="1986"/>
        <w:gridCol w:w="3900"/>
        <w:gridCol w:w="3897"/>
        <w:tblGridChange w:id="513">
          <w:tblGrid>
            <w:gridCol w:w="457"/>
            <w:gridCol w:w="1986"/>
            <w:gridCol w:w="3900"/>
            <w:gridCol w:w="3897"/>
          </w:tblGrid>
        </w:tblGridChange>
      </w:tblGrid>
      <w:tr w:rsidR="009F7C22" w:rsidRPr="00AB138E" w14:paraId="2594252F" w14:textId="77777777" w:rsidTr="00B03D15">
        <w:trPr>
          <w:jc w:val="center"/>
        </w:trPr>
        <w:tc>
          <w:tcPr>
            <w:tcW w:w="457" w:type="dxa"/>
          </w:tcPr>
          <w:p w14:paraId="6420F411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1986" w:type="dxa"/>
          </w:tcPr>
          <w:p w14:paraId="5F400CC9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Stimulus</w:t>
            </w:r>
          </w:p>
        </w:tc>
        <w:tc>
          <w:tcPr>
            <w:tcW w:w="3900" w:type="dxa"/>
          </w:tcPr>
          <w:p w14:paraId="37376857" w14:textId="77777777" w:rsidR="009F7C22" w:rsidRPr="005A3DED" w:rsidRDefault="009F7C22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Sentence</w:t>
            </w:r>
          </w:p>
        </w:tc>
        <w:tc>
          <w:tcPr>
            <w:tcW w:w="3897" w:type="dxa"/>
          </w:tcPr>
          <w:p w14:paraId="63AAABF8" w14:textId="77777777" w:rsidR="009F7C22" w:rsidRPr="00AB138E" w:rsidRDefault="009F7C22" w:rsidP="00EB3DD8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Explanation</w:t>
            </w:r>
          </w:p>
        </w:tc>
      </w:tr>
      <w:tr w:rsidR="009F7C22" w:rsidRPr="00AB138E" w14:paraId="5A95A775" w14:textId="77777777" w:rsidTr="00B03D15">
        <w:trPr>
          <w:jc w:val="center"/>
        </w:trPr>
        <w:tc>
          <w:tcPr>
            <w:tcW w:w="457" w:type="dxa"/>
            <w:shd w:val="clear" w:color="auto" w:fill="D9D9D9" w:themeFill="background1" w:themeFillShade="D9"/>
          </w:tcPr>
          <w:p w14:paraId="3F63389E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例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5C7FD63F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斟酌</w:t>
            </w:r>
          </w:p>
        </w:tc>
        <w:tc>
          <w:tcPr>
            <w:tcW w:w="3900" w:type="dxa"/>
            <w:shd w:val="clear" w:color="auto" w:fill="D9D9D9" w:themeFill="background1" w:themeFillShade="D9"/>
          </w:tcPr>
          <w:p w14:paraId="2F4B085A" w14:textId="15591C5B" w:rsidR="009F7C22" w:rsidRPr="005A3DED" w:rsidRDefault="00E526A0" w:rsidP="00F6138D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del w:id="514" w:author="Microsoft Office User" w:date="2020-12-23T14:41:00Z">
              <w:r w:rsidRPr="00961B99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15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依</w:delText>
              </w:r>
            </w:del>
            <w:ins w:id="516" w:author="Microsoft Office User" w:date="2020-12-23T14:41:00Z">
              <w:r w:rsidR="00961B99" w:rsidRPr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17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這</w:t>
              </w:r>
            </w:ins>
            <w:r w:rsidRPr="00961B9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518" w:author="Microsoft Office User" w:date="2020-12-23T14:41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首</w:t>
            </w:r>
            <w:r w:rsidRPr="00961B9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19" w:author="Microsoft Office User" w:date="2020-12-23T14:41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詩</w:t>
            </w:r>
            <w:ins w:id="520" w:author="Microsoft Office User" w:date="2020-12-23T14:41:00Z">
              <w:r w:rsidR="00961B99" w:rsidRPr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21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del w:id="522" w:author="Microsoft Office User" w:date="2020-12-23T14:41:00Z">
              <w:r w:rsidRPr="00961B99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23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961B9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24" w:author="Microsoft Office User" w:date="2020-12-23T14:41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一字一句都經過詩人</w:t>
            </w:r>
            <w:ins w:id="525" w:author="Microsoft Office User" w:date="2020-12-23T14:41:00Z">
              <w:r w:rsidR="00961B99" w:rsidRPr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26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del w:id="527" w:author="Microsoft Office User" w:date="2020-12-23T14:41:00Z">
              <w:r w:rsidRPr="00961B99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28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961B9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29" w:author="Microsoft Office User" w:date="2020-12-23T14:41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細心</w:t>
            </w:r>
            <w:r w:rsidRPr="00961B9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530" w:author="Microsoft Office User" w:date="2020-12-23T14:41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斟酌</w:t>
            </w:r>
            <w:r w:rsidRPr="00961B9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31" w:author="Microsoft Office User" w:date="2020-12-23T14:41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，表達出細膩</w:t>
            </w:r>
            <w:del w:id="532" w:author="Microsoft Office User" w:date="2020-12-23T14:41:00Z">
              <w:r w:rsidRPr="00961B99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33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534" w:author="Microsoft Office User" w:date="2020-12-23T14:41:00Z">
              <w:r w:rsidR="00961B99" w:rsidRPr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35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961B9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36" w:author="Microsoft Office User" w:date="2020-12-23T14:41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情感，</w:t>
            </w:r>
            <w:del w:id="537" w:author="Microsoft Office User" w:date="2020-12-23T14:41:00Z">
              <w:r w:rsidRPr="00961B99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38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係</w:delText>
              </w:r>
            </w:del>
            <w:ins w:id="539" w:author="Microsoft Office User" w:date="2020-12-23T14:41:00Z">
              <w:r w:rsidR="00961B99" w:rsidRPr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40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是</w:t>
              </w:r>
            </w:ins>
            <w:r w:rsidRPr="00961B9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541" w:author="Microsoft Office User" w:date="2020-12-23T14:41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一首好</w:t>
            </w:r>
            <w:r w:rsidRPr="00961B9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42" w:author="Microsoft Office User" w:date="2020-12-23T14:41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出色</w:t>
            </w:r>
            <w:del w:id="543" w:author="Microsoft Office User" w:date="2020-12-23T14:42:00Z">
              <w:r w:rsidRPr="00961B99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44" w:author="Microsoft Office User" w:date="2020-12-23T14:41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545" w:author="Microsoft Office User" w:date="2020-12-23T14:42:00Z">
              <w:r w:rsidR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的</w:t>
              </w:r>
            </w:ins>
            <w:r w:rsidRPr="00961B9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46" w:author="Microsoft Office User" w:date="2020-12-23T14:41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作品。</w:t>
            </w:r>
          </w:p>
        </w:tc>
        <w:tc>
          <w:tcPr>
            <w:tcW w:w="3897" w:type="dxa"/>
            <w:shd w:val="clear" w:color="auto" w:fill="D9D9D9" w:themeFill="background1" w:themeFillShade="D9"/>
          </w:tcPr>
          <w:p w14:paraId="6C8C39E3" w14:textId="77777777" w:rsidR="009F7C22" w:rsidRPr="00AB138E" w:rsidRDefault="009F7C22" w:rsidP="00EB3DD8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指認真細心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考慮</w:t>
            </w: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和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思量事情、文字等是否可行或恰當</w:t>
            </w: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，並作出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取捨</w:t>
            </w:r>
          </w:p>
        </w:tc>
      </w:tr>
      <w:tr w:rsidR="009F7C22" w:rsidRPr="00AB138E" w14:paraId="127AEA0D" w14:textId="77777777" w:rsidTr="00B03D15">
        <w:trPr>
          <w:jc w:val="center"/>
        </w:trPr>
        <w:tc>
          <w:tcPr>
            <w:tcW w:w="457" w:type="dxa"/>
          </w:tcPr>
          <w:p w14:paraId="3A462638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986" w:type="dxa"/>
          </w:tcPr>
          <w:p w14:paraId="30350FB5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閒賦</w:t>
            </w:r>
          </w:p>
        </w:tc>
        <w:tc>
          <w:tcPr>
            <w:tcW w:w="3900" w:type="dxa"/>
          </w:tcPr>
          <w:p w14:paraId="7EA852AA" w14:textId="4C991047" w:rsidR="009F7C22" w:rsidRPr="00DA155D" w:rsidRDefault="009F7C22" w:rsidP="00373A88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47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4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中學畢業之後，</w:t>
            </w:r>
            <w:ins w:id="549" w:author="Microsoft Office User" w:date="2020-12-23T14:42:00Z">
              <w:r w:rsidR="00961B99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50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弟弟</w:t>
              </w:r>
            </w:ins>
            <w:del w:id="551" w:author="Microsoft Office User" w:date="2020-12-23T14:42:00Z">
              <w:r w:rsidR="006E18DA" w:rsidRPr="00DA155D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52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細佬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53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總</w:t>
            </w:r>
            <w:del w:id="554" w:author="Microsoft Office User" w:date="2020-12-23T14:42:00Z">
              <w:r w:rsidR="00373A88" w:rsidRPr="00DA155D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55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係</w:delText>
              </w:r>
            </w:del>
            <w:ins w:id="556" w:author="Microsoft Office User" w:date="2020-12-23T14:42:00Z">
              <w:r w:rsidR="00961B99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57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  <w:bdr w:val="single" w:sz="4" w:space="0" w:color="auto"/>
                    </w:rPr>
                  </w:rPrChange>
                </w:rPr>
                <w:t>是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55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閒賦</w:t>
            </w:r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559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在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60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家，</w:t>
            </w:r>
            <w:r w:rsidR="006E18DA"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561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又</w:t>
            </w:r>
            <w:del w:id="562" w:author="Microsoft Office User" w:date="2020-12-23T14:42:00Z">
              <w:r w:rsidR="006E18DA" w:rsidRPr="00DA155D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6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唔</w:delText>
              </w:r>
            </w:del>
            <w:ins w:id="564" w:author="Microsoft Office User" w:date="2020-12-23T14:42:00Z">
              <w:r w:rsidR="00961B99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65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不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66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努力</w:t>
            </w:r>
            <w:ins w:id="567" w:author="Microsoft Office User" w:date="2020-12-23T14:42:00Z">
              <w:r w:rsidR="00961B99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68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找</w:t>
              </w:r>
            </w:ins>
            <w:del w:id="569" w:author="Microsoft Office User" w:date="2020-12-23T14:42:00Z">
              <w:r w:rsidR="006E18DA" w:rsidRPr="00DA155D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70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搵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71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工作，令人</w:t>
            </w:r>
            <w:r w:rsidR="00373A88"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572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好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73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失望。</w:t>
            </w:r>
          </w:p>
        </w:tc>
        <w:tc>
          <w:tcPr>
            <w:tcW w:w="3897" w:type="dxa"/>
          </w:tcPr>
          <w:p w14:paraId="1A7841A4" w14:textId="77777777" w:rsidR="009F7C22" w:rsidRPr="00B03D15" w:rsidRDefault="00D4376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空閒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  <w:t>不做事/懶散 (1)</w:t>
            </w:r>
          </w:p>
        </w:tc>
      </w:tr>
      <w:tr w:rsidR="009F7C22" w:rsidRPr="00AB138E" w14:paraId="6814467B" w14:textId="77777777" w:rsidTr="00DA155D">
        <w:tblPrEx>
          <w:tblW w:w="10240" w:type="dxa"/>
          <w:jc w:val="center"/>
          <w:tblLayout w:type="fixed"/>
          <w:tblPrExChange w:id="574" w:author="Microsoft Office User" w:date="2020-12-23T14:46:00Z">
            <w:tblPrEx>
              <w:tblW w:w="10240" w:type="dxa"/>
              <w:jc w:val="center"/>
              <w:tblLayout w:type="fixed"/>
            </w:tblPrEx>
          </w:tblPrExChange>
        </w:tblPrEx>
        <w:trPr>
          <w:trHeight w:val="1353"/>
          <w:jc w:val="center"/>
          <w:trPrChange w:id="575" w:author="Microsoft Office User" w:date="2020-12-23T14:46:00Z">
            <w:trPr>
              <w:jc w:val="center"/>
            </w:trPr>
          </w:trPrChange>
        </w:trPr>
        <w:tc>
          <w:tcPr>
            <w:tcW w:w="457" w:type="dxa"/>
            <w:tcPrChange w:id="576" w:author="Microsoft Office User" w:date="2020-12-23T14:46:00Z">
              <w:tcPr>
                <w:tcW w:w="457" w:type="dxa"/>
              </w:tcPr>
            </w:tcPrChange>
          </w:tcPr>
          <w:p w14:paraId="1071B46A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986" w:type="dxa"/>
            <w:tcPrChange w:id="577" w:author="Microsoft Office User" w:date="2020-12-23T14:46:00Z">
              <w:tcPr>
                <w:tcW w:w="1986" w:type="dxa"/>
              </w:tcPr>
            </w:tcPrChange>
          </w:tcPr>
          <w:p w14:paraId="7523091E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輿論</w:t>
            </w:r>
          </w:p>
        </w:tc>
        <w:tc>
          <w:tcPr>
            <w:tcW w:w="3900" w:type="dxa"/>
            <w:tcPrChange w:id="578" w:author="Microsoft Office User" w:date="2020-12-23T14:46:00Z">
              <w:tcPr>
                <w:tcW w:w="3900" w:type="dxa"/>
              </w:tcPr>
            </w:tcPrChange>
          </w:tcPr>
          <w:p w14:paraId="5C21B018" w14:textId="655D4C05" w:rsidR="009F7C22" w:rsidRPr="00DA155D" w:rsidRDefault="00121C9C" w:rsidP="00373A88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79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del w:id="580" w:author="Microsoft Office User" w:date="2020-12-23T14:42:00Z">
              <w:r w:rsidRPr="00DA155D" w:rsidDel="00961B99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81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起</w:delText>
              </w:r>
            </w:del>
            <w:ins w:id="582" w:author="Microsoft Office User" w:date="2020-12-23T14:42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8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興建</w:t>
              </w:r>
            </w:ins>
            <w:r w:rsidR="009F7C22"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84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核電廠一事引起</w:t>
            </w:r>
            <w:del w:id="585" w:author="Microsoft Office User" w:date="2020-12-23T14:42:00Z">
              <w:r w:rsidR="00123397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86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咗</w:delText>
              </w:r>
            </w:del>
            <w:ins w:id="587" w:author="Microsoft Office User" w:date="2020-12-23T14:42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88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了</w:t>
              </w:r>
            </w:ins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589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大眾</w:t>
            </w:r>
            <w:ins w:id="590" w:author="Microsoft Office User" w:date="2020-12-23T14:42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91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  <w:bdr w:val="single" w:sz="4" w:space="0" w:color="auto"/>
                    </w:rPr>
                  </w:rPrChange>
                </w:rPr>
                <w:t>的</w:t>
              </w:r>
            </w:ins>
            <w:del w:id="592" w:author="Microsoft Office User" w:date="2020-12-23T14:42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9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="009F7C22"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594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輿論</w:t>
            </w:r>
            <w:r w:rsidR="009F7C22"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595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，當中</w:t>
            </w:r>
            <w:r w:rsidR="00123397"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596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有好多都</w:t>
            </w:r>
            <w:del w:id="597" w:author="Microsoft Office User" w:date="2020-12-23T14:43:00Z">
              <w:r w:rsidR="00123397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598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係唔</w:delText>
              </w:r>
            </w:del>
            <w:ins w:id="599" w:author="Microsoft Office User" w:date="2020-12-23T14:43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00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是不</w:t>
              </w:r>
            </w:ins>
            <w:r w:rsidR="009F7C22"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01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中肯</w:t>
            </w:r>
            <w:del w:id="602" w:author="Microsoft Office User" w:date="2020-12-23T14:43:00Z">
              <w:r w:rsidR="00123397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0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604" w:author="Microsoft Office User" w:date="2020-12-23T14:43:00Z">
              <w:r w:rsidR="00DA155D" w:rsidRPr="00DA155D">
                <w:rPr>
                  <w:rFonts w:ascii="PMingLiU" w:eastAsia="PMingLiU" w:hAnsi="PMingLiU" w:hint="eastAsia"/>
                  <w:color w:val="000000"/>
                  <w:szCs w:val="24"/>
                  <w:highlight w:val="yellow"/>
                  <w:rPrChange w:id="605" w:author="Microsoft Office User" w:date="2020-12-23T14:47:00Z">
                    <w:rPr>
                      <w:rFonts w:ascii="PMingLiU" w:eastAsia="PMingLiU" w:hAnsi="PMingLiU" w:hint="eastAsia"/>
                      <w:color w:val="000000"/>
                      <w:szCs w:val="24"/>
                    </w:rPr>
                  </w:rPrChange>
                </w:rPr>
                <w:t>的</w:t>
              </w:r>
            </w:ins>
            <w:r w:rsidR="009F7C22"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06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。</w:t>
            </w:r>
          </w:p>
        </w:tc>
        <w:tc>
          <w:tcPr>
            <w:tcW w:w="3897" w:type="dxa"/>
            <w:tcPrChange w:id="607" w:author="Microsoft Office User" w:date="2020-12-23T14:46:00Z">
              <w:tcPr>
                <w:tcW w:w="3897" w:type="dxa"/>
              </w:tcPr>
            </w:tcPrChange>
          </w:tcPr>
          <w:p w14:paraId="136D6DA6" w14:textId="77777777" w:rsidR="009F7C22" w:rsidRPr="00B03D15" w:rsidRDefault="00B11C6E" w:rsidP="00B11C6E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要有廣泛/ 大眾/ 多人的意思 (1)</w:t>
            </w:r>
            <w:r w:rsidRPr="00B03D15">
              <w:rPr>
                <w:rFonts w:ascii="PMingLiU" w:eastAsia="PMingLiU" w:hAnsi="PMingLiU"/>
                <w:color w:val="000000"/>
                <w:szCs w:val="24"/>
              </w:rPr>
              <w:br/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意見/ 討論 (1)</w:t>
            </w:r>
          </w:p>
        </w:tc>
      </w:tr>
      <w:tr w:rsidR="009F7C22" w:rsidRPr="00AB138E" w14:paraId="46E35CC1" w14:textId="77777777" w:rsidTr="00B03D15">
        <w:trPr>
          <w:jc w:val="center"/>
        </w:trPr>
        <w:tc>
          <w:tcPr>
            <w:tcW w:w="457" w:type="dxa"/>
          </w:tcPr>
          <w:p w14:paraId="6CE0B9F8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986" w:type="dxa"/>
          </w:tcPr>
          <w:p w14:paraId="044B3E68" w14:textId="77777777" w:rsidR="009F7C22" w:rsidRPr="00AB138E" w:rsidRDefault="009F7C22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翹楚</w:t>
            </w:r>
          </w:p>
        </w:tc>
        <w:tc>
          <w:tcPr>
            <w:tcW w:w="3900" w:type="dxa"/>
          </w:tcPr>
          <w:p w14:paraId="55A5D10E" w14:textId="02C2D0A2" w:rsidR="009F7C22" w:rsidRPr="00DA155D" w:rsidRDefault="009F7C22" w:rsidP="00373A88">
            <w:pPr>
              <w:pStyle w:val="ListParagraph"/>
              <w:ind w:leftChars="0" w:left="120" w:hangingChars="50" w:hanging="12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0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09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今年</w:t>
            </w:r>
            <w:del w:id="610" w:author="Microsoft Office User" w:date="2020-12-23T14:43:00Z">
              <w:r w:rsidR="00123397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11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612" w:author="Microsoft Office User" w:date="2020-12-23T14:43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1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14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十大傑出青年真</w:t>
            </w:r>
            <w:del w:id="615" w:author="Microsoft Office User" w:date="2020-12-23T14:43:00Z">
              <w:r w:rsidR="00123397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16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係</w:delText>
              </w:r>
            </w:del>
            <w:ins w:id="617" w:author="Microsoft Office User" w:date="2020-12-23T14:43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18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是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19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一班令人敬佩</w:t>
            </w:r>
            <w:del w:id="620" w:author="Microsoft Office User" w:date="2020-12-23T14:43:00Z">
              <w:r w:rsidR="00123397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21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622" w:author="Microsoft Office User" w:date="2020-12-23T14:43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2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  <w:bdr w:val="single" w:sz="4" w:space="0" w:color="auto"/>
                    </w:rPr>
                  </w:rPrChange>
                </w:rPr>
                <w:t>的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624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翹楚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25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</w:t>
            </w:r>
            <w:del w:id="626" w:author="Microsoft Office User" w:date="2020-12-23T14:43:00Z">
              <w:r w:rsidR="00123397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27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佢哋</w:delText>
              </w:r>
            </w:del>
            <w:ins w:id="628" w:author="Microsoft Office User" w:date="2020-12-23T14:43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29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他們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30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每</w:t>
            </w:r>
            <w:r w:rsidR="00123397"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631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個</w:t>
            </w:r>
            <w:del w:id="632" w:author="Microsoft Office User" w:date="2020-12-23T14:43:00Z">
              <w:r w:rsidRPr="00DA155D" w:rsidDel="00DA155D">
                <w:rPr>
                  <w:rFonts w:asciiTheme="majorEastAsia" w:eastAsiaTheme="majorEastAsia" w:hAnsiTheme="majorEastAsia" w:cs="Times New Roman"/>
                  <w:color w:val="000000" w:themeColor="text1"/>
                  <w:szCs w:val="24"/>
                  <w:highlight w:val="yellow"/>
                  <w:rPrChange w:id="633" w:author="Microsoft Office User" w:date="2020-12-23T14:47:00Z">
                    <w:rPr>
                      <w:rFonts w:asciiTheme="majorEastAsia" w:eastAsiaTheme="majorEastAsia" w:hAnsiTheme="majorEastAsia" w:cs="Times New Roman"/>
                      <w:color w:val="000000" w:themeColor="text1"/>
                      <w:szCs w:val="24"/>
                    </w:rPr>
                  </w:rPrChange>
                </w:rPr>
                <w:delText>人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34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都對社會作出</w:t>
            </w:r>
            <w:ins w:id="635" w:author="Microsoft Office User" w:date="2020-12-23T14:43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36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了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37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重大</w:t>
            </w:r>
            <w:del w:id="638" w:author="Microsoft Office User" w:date="2020-12-23T14:43:00Z">
              <w:r w:rsidR="00123397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39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640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貢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41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獻</w:t>
            </w:r>
            <w:ins w:id="642" w:author="Microsoft Office User" w:date="2020-12-23T14:46:00Z">
              <w:r w:rsidR="00DA155D" w:rsidRPr="00DA155D">
                <w:rPr>
                  <w:rFonts w:asciiTheme="majorEastAsia" w:hAnsiTheme="majorEastAsia" w:cs="Times New Roman"/>
                  <w:b/>
                  <w:color w:val="000000" w:themeColor="text1"/>
                  <w:szCs w:val="24"/>
                  <w:highlight w:val="yellow"/>
                  <w:rPrChange w:id="643" w:author="Microsoft Office User" w:date="2020-12-23T14:47:00Z">
                    <w:rPr>
                      <w:rFonts w:asciiTheme="majorEastAsia" w:hAnsiTheme="majorEastAsia" w:cs="Times New Roman"/>
                      <w:b/>
                      <w:color w:val="000000" w:themeColor="text1"/>
                      <w:szCs w:val="24"/>
                    </w:rPr>
                  </w:rPrChange>
                </w:rPr>
                <w:t>。</w:t>
              </w:r>
            </w:ins>
          </w:p>
        </w:tc>
        <w:tc>
          <w:tcPr>
            <w:tcW w:w="3897" w:type="dxa"/>
          </w:tcPr>
          <w:p w14:paraId="5551E58B" w14:textId="77777777" w:rsidR="009F7C22" w:rsidRPr="00B03D15" w:rsidRDefault="007D339E" w:rsidP="007D339E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有</w:t>
            </w:r>
            <w:r w:rsidR="00B11C6E"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出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色/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特出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超群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的意思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 </w:t>
            </w:r>
            <w:r w:rsidR="00B11C6E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  <w:p w14:paraId="41DFEF12" w14:textId="77777777" w:rsidR="007D339E" w:rsidRPr="00B03D15" w:rsidRDefault="007D339E" w:rsidP="007D339E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人 (1)</w:t>
            </w:r>
          </w:p>
        </w:tc>
      </w:tr>
      <w:tr w:rsidR="000C13A1" w:rsidRPr="00AB138E" w14:paraId="5B14E350" w14:textId="77777777" w:rsidTr="00B03D15">
        <w:trPr>
          <w:jc w:val="center"/>
        </w:trPr>
        <w:tc>
          <w:tcPr>
            <w:tcW w:w="457" w:type="dxa"/>
          </w:tcPr>
          <w:p w14:paraId="1B6A4270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986" w:type="dxa"/>
          </w:tcPr>
          <w:p w14:paraId="568392DC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杜撰</w:t>
            </w:r>
          </w:p>
        </w:tc>
        <w:tc>
          <w:tcPr>
            <w:tcW w:w="3900" w:type="dxa"/>
          </w:tcPr>
          <w:p w14:paraId="10A5E967" w14:textId="5529C936" w:rsidR="000C13A1" w:rsidRPr="00DA155D" w:rsidRDefault="000C13A1" w:rsidP="002B2226">
            <w:pPr>
              <w:pStyle w:val="Heading1"/>
              <w:spacing w:before="0" w:after="0" w:line="330" w:lineRule="atLeast"/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rPrChange w:id="644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</w:pPr>
            <w:r w:rsidRPr="00DA155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rPrChange w:id="645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有關</w:t>
            </w:r>
            <w:del w:id="646" w:author="Microsoft Office User" w:date="2020-12-23T14:43:00Z">
              <w:r w:rsidRPr="00DA155D" w:rsidDel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47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delText>佢</w:delText>
              </w:r>
            </w:del>
            <w:ins w:id="648" w:author="Microsoft Office User" w:date="2020-12-23T14:43:00Z">
              <w:r w:rsidR="00DA155D" w:rsidRPr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49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t>他</w:t>
              </w:r>
            </w:ins>
            <w:r w:rsidRPr="00DA155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rPrChange w:id="650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身世</w:t>
            </w:r>
            <w:ins w:id="651" w:author="Microsoft Office User" w:date="2020-12-23T14:43:00Z">
              <w:r w:rsidR="00DA155D" w:rsidRPr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52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t>的</w:t>
              </w:r>
            </w:ins>
            <w:del w:id="653" w:author="Microsoft Office User" w:date="2020-12-23T14:43:00Z">
              <w:r w:rsidRPr="00DA155D" w:rsidDel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54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delText>嘅</w:delText>
              </w:r>
            </w:del>
            <w:r w:rsidRPr="00DA155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rPrChange w:id="655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故事全</w:t>
            </w:r>
            <w:r w:rsidRPr="00DA155D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  <w:highlight w:val="yellow"/>
                <w:rPrChange w:id="656" w:author="Microsoft Office User" w:date="2020-12-23T14:47:00Z">
                  <w:rPr>
                    <w:rFonts w:asciiTheme="majorEastAsia" w:hAnsiTheme="majorEastAsia" w:cs="Times New Roman" w:hint="eastAsia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部</w:t>
            </w:r>
            <w:r w:rsidRPr="00DA155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rPrChange w:id="657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都</w:t>
            </w:r>
            <w:del w:id="658" w:author="Microsoft Office User" w:date="2020-12-23T14:43:00Z">
              <w:r w:rsidRPr="00DA155D" w:rsidDel="00DA155D">
                <w:rPr>
                  <w:rFonts w:asciiTheme="majorEastAsia" w:hAnsiTheme="majorEastAsia" w:cs="Times New Roman" w:hint="eastAsia"/>
                  <w:b w:val="0"/>
                  <w:bCs w:val="0"/>
                  <w:color w:val="000000" w:themeColor="text1"/>
                  <w:kern w:val="2"/>
                  <w:sz w:val="24"/>
                  <w:szCs w:val="24"/>
                  <w:highlight w:val="yellow"/>
                  <w:rPrChange w:id="659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delText>係</w:delText>
              </w:r>
            </w:del>
            <w:ins w:id="660" w:author="Microsoft Office User" w:date="2020-12-23T14:43:00Z">
              <w:r w:rsidR="00DA155D" w:rsidRPr="00DA155D">
                <w:rPr>
                  <w:rFonts w:asciiTheme="majorEastAsia" w:hAnsiTheme="majorEastAsia" w:cs="Times New Roman" w:hint="eastAsia"/>
                  <w:b w:val="0"/>
                  <w:bCs w:val="0"/>
                  <w:color w:val="000000" w:themeColor="text1"/>
                  <w:kern w:val="2"/>
                  <w:sz w:val="24"/>
                  <w:szCs w:val="24"/>
                  <w:highlight w:val="yellow"/>
                  <w:rPrChange w:id="661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  <w:bdr w:val="single" w:sz="4" w:space="0" w:color="auto"/>
                    </w:rPr>
                  </w:rPrChange>
                </w:rPr>
                <w:t>是</w:t>
              </w:r>
            </w:ins>
            <w:r w:rsidRPr="00DA155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bdr w:val="single" w:sz="4" w:space="0" w:color="auto"/>
                <w:rPrChange w:id="662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  <w:bdr w:val="single" w:sz="4" w:space="0" w:color="auto"/>
                  </w:rPr>
                </w:rPrChange>
              </w:rPr>
              <w:t>杜撰</w:t>
            </w:r>
            <w:r w:rsidRPr="00DA155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rPrChange w:id="663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出來</w:t>
            </w:r>
            <w:del w:id="664" w:author="Microsoft Office User" w:date="2020-12-23T14:44:00Z">
              <w:r w:rsidRPr="00DA155D" w:rsidDel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65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delText>嘅</w:delText>
              </w:r>
            </w:del>
            <w:ins w:id="666" w:author="Microsoft Office User" w:date="2020-12-23T14:44:00Z">
              <w:r w:rsidR="00DA155D" w:rsidRPr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67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t>的</w:t>
              </w:r>
            </w:ins>
            <w:r w:rsidRPr="00DA155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rPrChange w:id="668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，可能她以為</w:t>
            </w:r>
            <w:del w:id="669" w:author="Microsoft Office User" w:date="2020-12-23T14:44:00Z">
              <w:r w:rsidRPr="00DA155D" w:rsidDel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70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delText>咁</w:delText>
              </w:r>
            </w:del>
            <w:ins w:id="671" w:author="Microsoft Office User" w:date="2020-12-23T14:44:00Z">
              <w:r w:rsidR="00DA155D" w:rsidRPr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72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t>這樣</w:t>
              </w:r>
            </w:ins>
            <w:r w:rsidRPr="00DA155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rPrChange w:id="673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做就可以</w:t>
            </w:r>
            <w:r w:rsidR="00373A88" w:rsidRPr="00DA155D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  <w:highlight w:val="yellow"/>
                <w:rPrChange w:id="674" w:author="Microsoft Office User" w:date="2020-12-23T14:47:00Z">
                  <w:rPr>
                    <w:rFonts w:asciiTheme="majorEastAsia" w:hAnsiTheme="majorEastAsia" w:cs="Times New Roman" w:hint="eastAsia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博</w:t>
            </w:r>
            <w:del w:id="675" w:author="Microsoft Office User" w:date="2020-12-23T14:44:00Z">
              <w:r w:rsidR="00373A88" w:rsidRPr="00DA155D" w:rsidDel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76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delText>取</w:delText>
              </w:r>
              <w:r w:rsidR="00DA155D" w:rsidRPr="00DA155D" w:rsidDel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77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delText>到</w:delText>
              </w:r>
            </w:del>
            <w:ins w:id="678" w:author="Microsoft Office User" w:date="2020-12-23T14:44:00Z">
              <w:r w:rsidR="00DA155D" w:rsidRPr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79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t>得</w:t>
              </w:r>
            </w:ins>
            <w:r w:rsidRPr="00DA155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rPrChange w:id="680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大家</w:t>
            </w:r>
            <w:ins w:id="681" w:author="Microsoft Office User" w:date="2020-12-23T14:44:00Z">
              <w:r w:rsidR="00DA155D" w:rsidRPr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82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t>的</w:t>
              </w:r>
            </w:ins>
            <w:del w:id="683" w:author="Microsoft Office User" w:date="2020-12-23T14:44:00Z">
              <w:r w:rsidRPr="00DA155D" w:rsidDel="00DA155D">
                <w:rPr>
                  <w:rFonts w:asciiTheme="majorEastAsia" w:hAnsiTheme="majorEastAsia" w:cs="Times New Roman" w:hint="eastAsia"/>
                  <w:b w:val="0"/>
                  <w:color w:val="000000" w:themeColor="text1"/>
                  <w:sz w:val="24"/>
                  <w:szCs w:val="24"/>
                  <w:highlight w:val="yellow"/>
                  <w:rPrChange w:id="684" w:author="Microsoft Office User" w:date="2020-12-23T14:47:00Z">
                    <w:rPr>
                      <w:rFonts w:asciiTheme="majorEastAsia" w:hAnsiTheme="majorEastAsia" w:cs="Times New Roman" w:hint="eastAsia"/>
                      <w:b w:val="0"/>
                      <w:color w:val="000000" w:themeColor="text1"/>
                      <w:sz w:val="24"/>
                      <w:szCs w:val="24"/>
                    </w:rPr>
                  </w:rPrChange>
                </w:rPr>
                <w:delText>嘅</w:delText>
              </w:r>
            </w:del>
            <w:r w:rsidRPr="00DA155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highlight w:val="yellow"/>
                <w:rPrChange w:id="685" w:author="Microsoft Office User" w:date="2020-12-23T14:47:00Z">
                  <w:rPr>
                    <w:rFonts w:asciiTheme="majorEastAsia" w:hAnsiTheme="majorEastAsia" w:cs="Times New Roman"/>
                    <w:b w:val="0"/>
                    <w:color w:val="000000" w:themeColor="text1"/>
                    <w:sz w:val="24"/>
                    <w:szCs w:val="24"/>
                  </w:rPr>
                </w:rPrChange>
              </w:rPr>
              <w:t>同情。</w:t>
            </w:r>
          </w:p>
        </w:tc>
        <w:tc>
          <w:tcPr>
            <w:tcW w:w="3897" w:type="dxa"/>
          </w:tcPr>
          <w:p w14:paraId="47F7C1F9" w14:textId="77777777" w:rsidR="000C13A1" w:rsidRPr="00B03D15" w:rsidRDefault="0077151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無事實根據</w:t>
            </w:r>
            <w:r w:rsidR="00042E47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的/ </w:t>
            </w:r>
            <w:r w:rsidR="00042E47"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憑空</w:t>
            </w:r>
            <w:r w:rsidR="00042E47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  <w:p w14:paraId="06D95815" w14:textId="77777777" w:rsidR="00771515" w:rsidRPr="00B03D15" w:rsidRDefault="0077151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編造</w:t>
            </w:r>
            <w:r w:rsidR="00E65B89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="00E65B89" w:rsidRPr="00B03D15">
              <w:rPr>
                <w:rFonts w:ascii="PMingLiU" w:eastAsia="PMingLiU" w:hAnsi="PMingLiU" w:hint="eastAsia"/>
                <w:color w:val="000000"/>
                <w:szCs w:val="24"/>
              </w:rPr>
              <w:t>作出來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2D9FC123" w14:textId="77777777" w:rsidTr="00B03D15">
        <w:trPr>
          <w:jc w:val="center"/>
        </w:trPr>
        <w:tc>
          <w:tcPr>
            <w:tcW w:w="457" w:type="dxa"/>
          </w:tcPr>
          <w:p w14:paraId="4B614B0E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986" w:type="dxa"/>
          </w:tcPr>
          <w:p w14:paraId="6E892D80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詭辯 </w:t>
            </w:r>
          </w:p>
        </w:tc>
        <w:tc>
          <w:tcPr>
            <w:tcW w:w="3900" w:type="dxa"/>
          </w:tcPr>
          <w:p w14:paraId="1FA38A67" w14:textId="06CA7786" w:rsidR="000C13A1" w:rsidRPr="00DA155D" w:rsidRDefault="000C13A1" w:rsidP="00DA155D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686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pPrChange w:id="687" w:author="Microsoft Office User" w:date="2020-12-23T14:46:00Z">
                <w:pPr>
                  <w:pStyle w:val="ListParagraph"/>
                  <w:ind w:leftChars="0" w:left="0"/>
                </w:pPr>
              </w:pPrChange>
            </w:pPr>
            <w:del w:id="688" w:author="Microsoft Office User" w:date="2020-12-23T14:44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89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唔好俾</w:delText>
              </w:r>
            </w:del>
            <w:ins w:id="690" w:author="Microsoft Office User" w:date="2020-12-23T14:44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91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不要被他</w:t>
              </w:r>
            </w:ins>
            <w:del w:id="692" w:author="Microsoft Office User" w:date="2020-12-23T14:44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9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694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自信</w:t>
            </w:r>
            <w:ins w:id="695" w:author="Microsoft Office User" w:date="2020-12-23T14:44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96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del w:id="697" w:author="Microsoft Office User" w:date="2020-12-23T14:44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698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699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說話</w:t>
            </w:r>
            <w:ins w:id="700" w:author="Microsoft Office User" w:date="2020-12-23T14:45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01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所</w:t>
              </w:r>
            </w:ins>
            <w:del w:id="702" w:author="Microsoft Office User" w:date="2020-12-23T14:44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0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呃</w:delText>
              </w:r>
            </w:del>
            <w:ins w:id="704" w:author="Microsoft Office User" w:date="2020-12-23T14:44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05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欺</w:t>
              </w:r>
            </w:ins>
            <w:ins w:id="706" w:author="Microsoft Office User" w:date="2020-12-23T14:45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07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騙</w:t>
              </w:r>
            </w:ins>
            <w:del w:id="708" w:author="Microsoft Office User" w:date="2020-12-23T14:45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09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到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10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，其實</w:t>
            </w:r>
            <w:ins w:id="711" w:author="Microsoft Office User" w:date="2020-12-23T14:45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12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他</w:t>
              </w:r>
            </w:ins>
            <w:del w:id="713" w:author="Microsoft Office User" w:date="2020-12-23T14:45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14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15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只</w:t>
            </w:r>
            <w:ins w:id="716" w:author="Microsoft Office User" w:date="2020-12-23T14:45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17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是</w:t>
              </w:r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18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  <w:bdr w:val="single" w:sz="4" w:space="0" w:color="auto"/>
                    </w:rPr>
                  </w:rPrChange>
                </w:rPr>
                <w:t>在</w:t>
              </w:r>
            </w:ins>
            <w:del w:id="719" w:author="Microsoft Office User" w:date="2020-12-23T14:45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bdr w:val="single" w:sz="4" w:space="0" w:color="auto"/>
                  <w:rPrChange w:id="720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係</w:delText>
              </w:r>
              <w:r w:rsidR="00DA155D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bdr w:val="single" w:sz="4" w:space="0" w:color="auto"/>
                  <w:rPrChange w:id="721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喺度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722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詭辯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23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，只要細心</w:t>
            </w:r>
            <w:del w:id="724" w:author="Microsoft Office User" w:date="2020-12-23T14:46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25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諗下</w:delText>
              </w:r>
            </w:del>
            <w:ins w:id="726" w:author="Microsoft Office User" w:date="2020-12-23T14:46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27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想想</w:t>
              </w:r>
            </w:ins>
            <w:r w:rsidR="00C30B55"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728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就會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29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發現</w:t>
            </w:r>
            <w:del w:id="730" w:author="Microsoft Office User" w:date="2020-12-23T14:46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31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ins w:id="732" w:author="Microsoft Office User" w:date="2020-12-23T14:46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3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他的</w:t>
              </w:r>
            </w:ins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734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說話</w:t>
            </w:r>
            <w:del w:id="735" w:author="Microsoft Office User" w:date="2020-12-23T14:46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36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入面唔</w:delText>
              </w:r>
            </w:del>
            <w:ins w:id="737" w:author="Microsoft Office User" w:date="2020-12-23T14:46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38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不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39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合理</w:t>
            </w:r>
            <w:ins w:id="740" w:author="Microsoft Office User" w:date="2020-12-23T14:46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41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del w:id="742" w:author="Microsoft Office User" w:date="2020-12-23T14:46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4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44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地方</w:t>
            </w:r>
            <w:ins w:id="745" w:author="Microsoft Office User" w:date="2020-12-23T14:46:00Z">
              <w:r w:rsidR="00DA155D" w:rsidRPr="00DA155D">
                <w:rPr>
                  <w:rFonts w:asciiTheme="majorEastAsia" w:hAnsiTheme="majorEastAsia" w:cs="Times New Roman"/>
                  <w:b/>
                  <w:color w:val="000000" w:themeColor="text1"/>
                  <w:szCs w:val="24"/>
                  <w:highlight w:val="yellow"/>
                  <w:rPrChange w:id="746" w:author="Microsoft Office User" w:date="2020-12-23T14:47:00Z">
                    <w:rPr>
                      <w:rFonts w:asciiTheme="majorEastAsia" w:hAnsiTheme="majorEastAsia" w:cs="Times New Roman"/>
                      <w:b/>
                      <w:color w:val="000000" w:themeColor="text1"/>
                      <w:szCs w:val="24"/>
                    </w:rPr>
                  </w:rPrChange>
                </w:rPr>
                <w:t>。</w:t>
              </w:r>
            </w:ins>
          </w:p>
        </w:tc>
        <w:tc>
          <w:tcPr>
            <w:tcW w:w="3897" w:type="dxa"/>
          </w:tcPr>
          <w:p w14:paraId="6001517B" w14:textId="77777777" w:rsidR="000C13A1" w:rsidRPr="00B03D15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</w:tr>
      <w:tr w:rsidR="000C13A1" w:rsidRPr="00AB138E" w14:paraId="2083EC8F" w14:textId="77777777" w:rsidTr="00B03D15">
        <w:trPr>
          <w:jc w:val="center"/>
        </w:trPr>
        <w:tc>
          <w:tcPr>
            <w:tcW w:w="457" w:type="dxa"/>
          </w:tcPr>
          <w:p w14:paraId="64C1334E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6</w:t>
            </w:r>
          </w:p>
        </w:tc>
        <w:tc>
          <w:tcPr>
            <w:tcW w:w="1986" w:type="dxa"/>
          </w:tcPr>
          <w:p w14:paraId="62DA1E23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抱殘守缺</w:t>
            </w:r>
          </w:p>
        </w:tc>
        <w:tc>
          <w:tcPr>
            <w:tcW w:w="3900" w:type="dxa"/>
          </w:tcPr>
          <w:p w14:paraId="64C306A5" w14:textId="5619191F" w:rsidR="000C13A1" w:rsidRPr="00DA155D" w:rsidRDefault="000C13A1" w:rsidP="002B2226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47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4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尊重傳統並</w:t>
            </w:r>
            <w:del w:id="749" w:author="Microsoft Office User" w:date="2020-12-23T14:47:00Z">
              <w:r w:rsidR="00F26358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50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唔</w:delText>
              </w:r>
            </w:del>
            <w:ins w:id="751" w:author="Microsoft Office User" w:date="2020-12-23T14:47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不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52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等</w:t>
            </w:r>
            <w:del w:id="753" w:author="Microsoft Office User" w:date="2020-12-23T14:47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54" w:author="Microsoft Office User" w:date="2020-12-23T14:47:00Z">
                    <w:rPr>
                      <w:rFonts w:asciiTheme="majorEastAsia" w:eastAsiaTheme="majorEastAsia" w:hAnsiTheme="majorEastAsia" w:cs="Times New Roman"/>
                      <w:color w:val="000000" w:themeColor="text1"/>
                      <w:szCs w:val="24"/>
                    </w:rPr>
                  </w:rPrChange>
                </w:rPr>
                <w:delText>如</w:delText>
              </w:r>
            </w:del>
            <w:ins w:id="755" w:author="Microsoft Office User" w:date="2020-12-23T14:47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56" w:author="Microsoft Office User" w:date="2020-12-23T14:48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  <w:highlight w:val="yellow"/>
                      <w:bdr w:val="single" w:sz="4" w:space="0" w:color="auto"/>
                    </w:rPr>
                  </w:rPrChange>
                </w:rPr>
                <w:t>於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757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抱殘守缺</w:t>
            </w:r>
            <w:r w:rsidR="00F26358"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5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，因為傳統中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59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仍</w:t>
            </w:r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760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然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61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有</w:t>
            </w:r>
            <w:del w:id="762" w:author="Microsoft Office User" w:date="2020-12-23T14:48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6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好</w:delText>
              </w:r>
            </w:del>
            <w:ins w:id="764" w:author="Microsoft Office User" w:date="2020-12-23T14:48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很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65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多值</w:t>
            </w:r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766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得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67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我</w:t>
            </w:r>
            <w:del w:id="768" w:author="Microsoft Office User" w:date="2020-12-23T14:48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69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</w:del>
            <w:ins w:id="770" w:author="Microsoft Office User" w:date="2020-12-23T14:48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們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71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學習</w:t>
            </w:r>
            <w:del w:id="772" w:author="Microsoft Office User" w:date="2020-12-23T14:48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7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774" w:author="Microsoft Office User" w:date="2020-12-23T14:48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的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75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地方。</w:t>
            </w:r>
          </w:p>
        </w:tc>
        <w:tc>
          <w:tcPr>
            <w:tcW w:w="3897" w:type="dxa"/>
          </w:tcPr>
          <w:p w14:paraId="28E2D14B" w14:textId="77777777" w:rsidR="000C13A1" w:rsidRPr="00B21473" w:rsidRDefault="00E76C67" w:rsidP="00E76C67">
            <w:pPr>
              <w:spacing w:line="360" w:lineRule="auto"/>
              <w:rPr>
                <w:rFonts w:ascii="PMingLiU" w:eastAsia="PMingLiU" w:hAnsi="PMingLiU"/>
                <w:color w:val="000000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 xml:space="preserve">守舊/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保守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不肯改變</w:t>
            </w:r>
            <w:r>
              <w:rPr>
                <w:rFonts w:ascii="PMingLiU" w:eastAsia="PMingLiU" w:hAnsi="PMingLiU" w:hint="eastAsia"/>
                <w:color w:val="000000"/>
                <w:szCs w:val="24"/>
              </w:rPr>
              <w:t xml:space="preserve"> 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  <w:r w:rsidR="00B03D15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思想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觀念</w:t>
            </w:r>
            <w:r>
              <w:rPr>
                <w:rFonts w:ascii="PMingLiU" w:eastAsia="PMingLiU" w:hAnsi="PMingLiU" w:hint="eastAsia"/>
                <w:color w:val="000000"/>
                <w:szCs w:val="24"/>
              </w:rPr>
              <w:t xml:space="preserve">/ 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傳統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</w:tc>
      </w:tr>
      <w:tr w:rsidR="000C13A1" w:rsidRPr="00AB138E" w14:paraId="4DA9883E" w14:textId="77777777" w:rsidTr="00B03D15">
        <w:trPr>
          <w:jc w:val="center"/>
        </w:trPr>
        <w:tc>
          <w:tcPr>
            <w:tcW w:w="457" w:type="dxa"/>
          </w:tcPr>
          <w:p w14:paraId="0016FA47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1986" w:type="dxa"/>
          </w:tcPr>
          <w:p w14:paraId="0C8C1E7C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披星戴月</w:t>
            </w:r>
          </w:p>
        </w:tc>
        <w:tc>
          <w:tcPr>
            <w:tcW w:w="3900" w:type="dxa"/>
          </w:tcPr>
          <w:p w14:paraId="767A205C" w14:textId="5A5C953D" w:rsidR="000C13A1" w:rsidRPr="00DA155D" w:rsidRDefault="000C13A1" w:rsidP="002B2226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76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77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都市人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77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披星戴月</w:t>
            </w:r>
            <w:del w:id="779" w:author="Microsoft Office User" w:date="2020-12-23T14:48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80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咁</w:delText>
              </w:r>
            </w:del>
            <w:ins w:id="781" w:author="Microsoft Office User" w:date="2020-12-23T14:48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地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82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工作，犧牲</w:t>
            </w:r>
            <w:ins w:id="783" w:author="Microsoft Office User" w:date="2020-12-23T14:48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了</w:t>
              </w:r>
            </w:ins>
            <w:del w:id="784" w:author="Microsoft Office User" w:date="2020-12-23T14:48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85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咗</w:delText>
              </w:r>
            </w:del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786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同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87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朋友家人相處</w:t>
            </w:r>
            <w:del w:id="788" w:author="Microsoft Office User" w:date="2020-12-23T14:48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89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790" w:author="Microsoft Office User" w:date="2020-12-23T14:48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的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91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時間，到底</w:t>
            </w:r>
            <w:del w:id="792" w:author="Microsoft Office User" w:date="2020-12-23T14:48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79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係唔係</w:delText>
              </w:r>
            </w:del>
            <w:ins w:id="794" w:author="Microsoft Office User" w:date="2020-12-23T14:48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是不是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95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值得呢?</w:t>
            </w:r>
          </w:p>
        </w:tc>
        <w:tc>
          <w:tcPr>
            <w:tcW w:w="3897" w:type="dxa"/>
          </w:tcPr>
          <w:p w14:paraId="46386273" w14:textId="77777777" w:rsidR="000C13A1" w:rsidRPr="00B03D15" w:rsidRDefault="00B03D15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早出晚歸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日日夜夜/ 由早到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晚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  <w:p w14:paraId="7C25B54F" w14:textId="77777777" w:rsidR="00B03D15" w:rsidRPr="00B03D15" w:rsidRDefault="00B03D15" w:rsidP="00B03D15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 xml:space="preserve">忙碌/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辛勞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</w:tc>
      </w:tr>
      <w:tr w:rsidR="000C13A1" w:rsidRPr="00AB138E" w14:paraId="2745D3D1" w14:textId="77777777" w:rsidTr="00B03D15">
        <w:trPr>
          <w:jc w:val="center"/>
        </w:trPr>
        <w:tc>
          <w:tcPr>
            <w:tcW w:w="457" w:type="dxa"/>
          </w:tcPr>
          <w:p w14:paraId="7BDC85C4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8</w:t>
            </w:r>
          </w:p>
        </w:tc>
        <w:tc>
          <w:tcPr>
            <w:tcW w:w="1986" w:type="dxa"/>
          </w:tcPr>
          <w:p w14:paraId="5604A8D6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見賢思齊</w:t>
            </w:r>
          </w:p>
        </w:tc>
        <w:tc>
          <w:tcPr>
            <w:tcW w:w="3900" w:type="dxa"/>
          </w:tcPr>
          <w:p w14:paraId="0BCE04AB" w14:textId="5BA637B5" w:rsidR="000C13A1" w:rsidRPr="00DA155D" w:rsidRDefault="000C13A1" w:rsidP="002B2226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96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97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生活</w:t>
            </w:r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798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中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799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有</w:t>
            </w:r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800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好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01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多值得我</w:t>
            </w:r>
            <w:del w:id="802" w:author="Microsoft Office User" w:date="2020-12-23T14:49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0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</w:del>
            <w:ins w:id="804" w:author="Microsoft Office User" w:date="2020-12-23T14:49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們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05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學習</w:t>
            </w:r>
            <w:ins w:id="806" w:author="Microsoft Office User" w:date="2020-12-23T14:49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的</w:t>
              </w:r>
            </w:ins>
            <w:del w:id="807" w:author="Microsoft Office User" w:date="2020-12-23T14:49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08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09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人，</w:t>
            </w:r>
            <w:del w:id="810" w:author="Microsoft Office User" w:date="2020-12-23T14:49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11" w:author="Microsoft Office User" w:date="2020-12-23T14:47:00Z">
                    <w:rPr>
                      <w:rFonts w:asciiTheme="majorEastAsia" w:eastAsiaTheme="majorEastAsia" w:hAnsiTheme="majorEastAsia" w:cs="Times New Roman"/>
                      <w:color w:val="000000" w:themeColor="text1"/>
                      <w:szCs w:val="24"/>
                    </w:rPr>
                  </w:rPrChange>
                </w:rPr>
                <w:delText>我</w:delText>
              </w:r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12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</w:del>
            <w:ins w:id="813" w:author="Microsoft Office User" w:date="2020-12-23T14:49:00Z">
              <w:r w:rsidR="00DA155D" w:rsidRP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14" w:author="Microsoft Office User" w:date="2020-12-23T14:49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  <w:highlight w:val="yellow"/>
                      <w:bdr w:val="single" w:sz="4" w:space="0" w:color="auto"/>
                    </w:rPr>
                  </w:rPrChange>
                </w:rPr>
                <w:t>們</w:t>
              </w:r>
            </w:ins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815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要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816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見賢思齊</w:t>
            </w:r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817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，先至能夠進步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1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。</w:t>
            </w:r>
          </w:p>
        </w:tc>
        <w:tc>
          <w:tcPr>
            <w:tcW w:w="3897" w:type="dxa"/>
          </w:tcPr>
          <w:p w14:paraId="7995CF50" w14:textId="77777777" w:rsidR="00B21473" w:rsidRPr="00B21473" w:rsidRDefault="00B21473" w:rsidP="00B21473">
            <w:pPr>
              <w:rPr>
                <w:rFonts w:ascii="PMingLiU" w:eastAsia="PMingLiU" w:hAnsi="PMingLiU"/>
                <w:color w:val="000000"/>
                <w:szCs w:val="24"/>
              </w:rPr>
            </w:pPr>
            <w:r w:rsidRPr="00B21473">
              <w:rPr>
                <w:rFonts w:ascii="PMingLiU" w:eastAsia="PMingLiU" w:hAnsi="PMingLiU" w:hint="eastAsia"/>
                <w:color w:val="000000"/>
                <w:szCs w:val="24"/>
              </w:rPr>
              <w:t>遇到賢人/ 能者 (1)</w:t>
            </w:r>
          </w:p>
          <w:p w14:paraId="033F1CF0" w14:textId="77777777" w:rsidR="000C13A1" w:rsidRPr="00B21473" w:rsidRDefault="00B21473" w:rsidP="00B21473">
            <w:r w:rsidRPr="00B21473">
              <w:rPr>
                <w:rFonts w:ascii="PMingLiU" w:eastAsia="PMingLiU" w:hAnsi="PMingLiU" w:hint="eastAsia"/>
                <w:color w:val="000000"/>
                <w:szCs w:val="24"/>
              </w:rPr>
              <w:t xml:space="preserve">學習優點 / 效法/ </w:t>
            </w:r>
            <w:r w:rsidRPr="00B21473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取別人長補自己短</w:t>
            </w:r>
            <w:r w:rsidRPr="00B2147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B21473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</w:tc>
      </w:tr>
      <w:tr w:rsidR="000C13A1" w:rsidRPr="00AB138E" w14:paraId="498AC831" w14:textId="77777777" w:rsidTr="00B03D15">
        <w:trPr>
          <w:jc w:val="center"/>
        </w:trPr>
        <w:tc>
          <w:tcPr>
            <w:tcW w:w="457" w:type="dxa"/>
          </w:tcPr>
          <w:p w14:paraId="3CDBCE59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9</w:t>
            </w:r>
          </w:p>
        </w:tc>
        <w:tc>
          <w:tcPr>
            <w:tcW w:w="1986" w:type="dxa"/>
          </w:tcPr>
          <w:p w14:paraId="5787F982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葉公好龍</w:t>
            </w:r>
          </w:p>
        </w:tc>
        <w:tc>
          <w:tcPr>
            <w:tcW w:w="3900" w:type="dxa"/>
          </w:tcPr>
          <w:p w14:paraId="167BCD84" w14:textId="6F1A6C9E" w:rsidR="000C13A1" w:rsidRPr="00DA155D" w:rsidRDefault="000C13A1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19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20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我</w:t>
            </w:r>
            <w:ins w:id="821" w:author="Microsoft Office User" w:date="2020-12-23T14:49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說</w:t>
              </w:r>
            </w:ins>
            <w:del w:id="822" w:author="Microsoft Office User" w:date="2020-12-23T14:49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23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話佢</w:delText>
              </w:r>
            </w:del>
            <w:ins w:id="824" w:author="Microsoft Office User" w:date="2020-12-23T14:49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他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25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對</w:t>
            </w:r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826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畫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27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畫</w:t>
            </w:r>
            <w:ins w:id="828" w:author="Microsoft Office User" w:date="2020-12-23T14:49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的</w:t>
              </w:r>
            </w:ins>
            <w:del w:id="829" w:author="Microsoft Office User" w:date="2020-12-23T14:49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30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31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喜愛跟本</w:t>
            </w:r>
            <w:ins w:id="832" w:author="Microsoft Office User" w:date="2020-12-23T14:49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是</w:t>
              </w:r>
            </w:ins>
            <w:del w:id="833" w:author="Microsoft Office User" w:date="2020-12-23T14:49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34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係</w:delText>
              </w:r>
            </w:del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835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葉公好龍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36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，純粹</w:t>
            </w:r>
            <w:del w:id="837" w:author="Microsoft Office User" w:date="2020-12-23T14:49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38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係</w:delText>
              </w:r>
            </w:del>
            <w:ins w:id="839" w:author="Microsoft Office User" w:date="2020-12-23T14:49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是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40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為</w:t>
            </w:r>
            <w:del w:id="841" w:author="Microsoft Office User" w:date="2020-12-23T14:49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42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咗</w:delText>
              </w:r>
            </w:del>
            <w:ins w:id="843" w:author="Microsoft Office User" w:date="2020-12-23T14:49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了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44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裝出一副有氣質</w:t>
            </w:r>
            <w:del w:id="845" w:author="Microsoft Office User" w:date="2020-12-23T14:49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46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847" w:author="Microsoft Office User" w:date="2020-12-23T14:49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</w:rPr>
                <w:t>的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4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樣</w:t>
            </w:r>
            <w:ins w:id="849" w:author="Microsoft Office User" w:date="2020-12-23T14:49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</w:rPr>
                <w:t>子</w:t>
              </w:r>
            </w:ins>
            <w:ins w:id="850" w:author="Microsoft Office User" w:date="2020-12-23T14:50:00Z">
              <w:r w:rsidR="00DA155D" w:rsidRPr="007C6EDC">
                <w:rPr>
                  <w:rFonts w:asciiTheme="majorEastAsia" w:eastAsiaTheme="majorEastAsia" w:hAnsiTheme="majorEastAsia" w:cs="Times New Roman"/>
                  <w:color w:val="000000" w:themeColor="text1"/>
                  <w:szCs w:val="24"/>
                  <w:highlight w:val="yellow"/>
                </w:rPr>
                <w:t>。</w:t>
              </w:r>
            </w:ins>
          </w:p>
        </w:tc>
        <w:tc>
          <w:tcPr>
            <w:tcW w:w="3897" w:type="dxa"/>
          </w:tcPr>
          <w:p w14:paraId="2687F9E7" w14:textId="77777777" w:rsidR="000C13A1" w:rsidRPr="00AB138E" w:rsidRDefault="00B21473" w:rsidP="00B21473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口頭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上/ 表面上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喜愛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實際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上相反不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喜愛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120A7C28" w14:textId="77777777" w:rsidTr="00B03D15">
        <w:trPr>
          <w:jc w:val="center"/>
        </w:trPr>
        <w:tc>
          <w:tcPr>
            <w:tcW w:w="457" w:type="dxa"/>
          </w:tcPr>
          <w:p w14:paraId="6C2EDF42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10</w:t>
            </w:r>
          </w:p>
        </w:tc>
        <w:tc>
          <w:tcPr>
            <w:tcW w:w="1986" w:type="dxa"/>
          </w:tcPr>
          <w:p w14:paraId="5D37D08D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一暴十寒</w:t>
            </w:r>
          </w:p>
        </w:tc>
        <w:tc>
          <w:tcPr>
            <w:tcW w:w="3900" w:type="dxa"/>
          </w:tcPr>
          <w:p w14:paraId="41488884" w14:textId="652D2BE3" w:rsidR="000C13A1" w:rsidRPr="00DA155D" w:rsidRDefault="000C13A1" w:rsidP="00F26358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51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852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如果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53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要有效</w:t>
            </w:r>
            <w:del w:id="854" w:author="Microsoft Office User" w:date="2020-12-23T14:50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55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咁</w:delText>
              </w:r>
            </w:del>
            <w:ins w:id="856" w:author="Microsoft Office User" w:date="2020-12-23T14:50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地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57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減肥，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85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一</w:t>
            </w:r>
            <w:r w:rsidRPr="00DA155D">
              <w:rPr>
                <w:rFonts w:ascii="PMingLiU" w:eastAsia="PMingLiU" w:hAnsi="PMingLiU" w:cs="PMingLiU" w:hint="eastAsia"/>
                <w:color w:val="333333"/>
                <w:szCs w:val="24"/>
                <w:highlight w:val="yellow"/>
                <w:bdr w:val="single" w:sz="4" w:space="0" w:color="auto"/>
                <w:shd w:val="clear" w:color="auto" w:fill="FFFFFF"/>
                <w:rPrChange w:id="859" w:author="Microsoft Office User" w:date="2020-12-23T14:47:00Z">
                  <w:rPr>
                    <w:rFonts w:ascii="PMingLiU" w:eastAsia="PMingLiU" w:hAnsi="PMingLiU" w:cs="PMingLiU" w:hint="eastAsia"/>
                    <w:color w:val="333333"/>
                    <w:szCs w:val="24"/>
                    <w:bdr w:val="single" w:sz="4" w:space="0" w:color="auto"/>
                    <w:shd w:val="clear" w:color="auto" w:fill="FFFFFF"/>
                  </w:rPr>
                </w:rPrChange>
              </w:rPr>
              <w:t>曝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860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十寒</w:t>
            </w:r>
            <w:del w:id="861" w:author="Microsoft Office User" w:date="2020-12-23T14:50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62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863" w:author="Microsoft Office User" w:date="2020-12-23T14:50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的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64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運動方式並不會有</w:t>
            </w:r>
            <w:del w:id="865" w:author="Microsoft Office User" w:date="2020-12-23T14:50:00Z">
              <w:r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66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咩</w:delText>
              </w:r>
            </w:del>
            <w:ins w:id="867" w:author="Microsoft Office User" w:date="2020-12-23T14:50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甚麼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6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效果，持續鍛</w:t>
            </w:r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69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lastRenderedPageBreak/>
              <w:t>鍊雖然辛苦，</w:t>
            </w:r>
            <w:r w:rsidRPr="00DA155D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870" w:author="Microsoft Office User" w:date="2020-12-23T14:47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但</w:t>
            </w:r>
            <w:del w:id="871" w:author="Microsoft Office User" w:date="2020-12-23T14:50:00Z">
              <w:r w:rsidR="00F26358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72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先係</w:delText>
              </w:r>
            </w:del>
            <w:ins w:id="873" w:author="Microsoft Office User" w:date="2020-12-23T14:50:00Z">
              <w:r w:rsidR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</w:rPr>
                <w:t>才是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74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最有效</w:t>
            </w:r>
            <w:del w:id="875" w:author="Microsoft Office User" w:date="2020-12-23T14:50:00Z">
              <w:r w:rsidR="00F26358" w:rsidRPr="00DA155D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76" w:author="Microsoft Office User" w:date="2020-12-23T14:47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877" w:author="Microsoft Office User" w:date="2020-12-23T14:50:00Z">
              <w:r w:rsidR="00DA155D">
                <w:rPr>
                  <w:rFonts w:asciiTheme="majorEastAsia" w:eastAsiaTheme="majorEastAsia" w:hAnsiTheme="majorEastAsia" w:cs="Times New Roman" w:hint="eastAsia"/>
                  <w:bCs/>
                  <w:color w:val="000000" w:themeColor="text1"/>
                  <w:szCs w:val="24"/>
                </w:rPr>
                <w:t>的</w:t>
              </w:r>
            </w:ins>
            <w:r w:rsidRPr="00DA155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78" w:author="Microsoft Office User" w:date="2020-12-23T14:47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。</w:t>
            </w:r>
          </w:p>
        </w:tc>
        <w:tc>
          <w:tcPr>
            <w:tcW w:w="3897" w:type="dxa"/>
          </w:tcPr>
          <w:p w14:paraId="16A9FAE2" w14:textId="77777777" w:rsidR="000C13A1" w:rsidRPr="00AB138E" w:rsidRDefault="00B21473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bCs/>
                <w:color w:val="000000" w:themeColor="text1"/>
                <w:szCs w:val="24"/>
              </w:rPr>
              <w:lastRenderedPageBreak/>
              <w:t>斷斷</w:t>
            </w:r>
            <w:r>
              <w:rPr>
                <w:rFonts w:asciiTheme="majorEastAsia" w:eastAsiaTheme="majorEastAsia" w:hAnsiTheme="majorEastAsia" w:cs="Times New Roman" w:hint="eastAsia"/>
                <w:bCs/>
                <w:color w:val="000000" w:themeColor="text1"/>
                <w:szCs w:val="24"/>
              </w:rPr>
              <w:t>續續/ 不持續的 (1)</w:t>
            </w:r>
          </w:p>
        </w:tc>
      </w:tr>
      <w:tr w:rsidR="000C13A1" w:rsidRPr="00AB138E" w14:paraId="37B88E55" w14:textId="77777777" w:rsidTr="00B03D15">
        <w:trPr>
          <w:jc w:val="center"/>
        </w:trPr>
        <w:tc>
          <w:tcPr>
            <w:tcW w:w="457" w:type="dxa"/>
          </w:tcPr>
          <w:p w14:paraId="3749CC05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986" w:type="dxa"/>
          </w:tcPr>
          <w:p w14:paraId="2524AC37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方興未艾</w:t>
            </w:r>
          </w:p>
        </w:tc>
        <w:tc>
          <w:tcPr>
            <w:tcW w:w="3900" w:type="dxa"/>
          </w:tcPr>
          <w:p w14:paraId="0AEF9000" w14:textId="35AA8F8B" w:rsidR="000C13A1" w:rsidRPr="00100234" w:rsidRDefault="000C13A1" w:rsidP="002B2226">
            <w:pPr>
              <w:spacing w:line="276" w:lineRule="auto"/>
              <w:rPr>
                <w:rFonts w:asciiTheme="minorEastAsia" w:hAnsiTheme="minorEastAsia"/>
                <w:szCs w:val="24"/>
                <w:highlight w:val="yellow"/>
                <w:rPrChange w:id="879" w:author="Microsoft Office User" w:date="2020-12-23T14:54:00Z">
                  <w:rPr>
                    <w:rFonts w:asciiTheme="minorEastAsia" w:hAnsiTheme="minorEastAsia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880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智能手機產業</w:t>
            </w:r>
            <w:del w:id="881" w:author="Microsoft Office User" w:date="2020-12-23T14:50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82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883" w:author="Microsoft Office User" w:date="2020-12-23T14:50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84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85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發展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886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方興未艾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87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</w:t>
            </w:r>
            <w:r w:rsidRPr="00100234">
              <w:rPr>
                <w:rFonts w:asciiTheme="minorEastAsia" w:hAnsiTheme="minorEastAsia" w:hint="eastAsia"/>
                <w:szCs w:val="24"/>
                <w:highlight w:val="yellow"/>
                <w:rPrChange w:id="888" w:author="Microsoft Office User" w:date="2020-12-23T14:54:00Z">
                  <w:rPr>
                    <w:rFonts w:asciiTheme="minorEastAsia" w:hAnsiTheme="minorEastAsia" w:hint="eastAsia"/>
                    <w:szCs w:val="24"/>
                  </w:rPr>
                </w:rPrChange>
              </w:rPr>
              <w:t>大大小小</w:t>
            </w:r>
            <w:del w:id="889" w:author="Microsoft Office User" w:date="2020-12-23T14:50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9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891" w:author="Microsoft Office User" w:date="2020-12-23T14:50:00Z">
              <w:r w:rsidR="00DA155D" w:rsidRPr="00100234">
                <w:rPr>
                  <w:rFonts w:asciiTheme="minorEastAsia" w:hAnsiTheme="minorEastAsia" w:hint="eastAsia"/>
                  <w:szCs w:val="24"/>
                  <w:highlight w:val="yellow"/>
                  <w:rPrChange w:id="892" w:author="Microsoft Office User" w:date="2020-12-23T14:54:00Z">
                    <w:rPr>
                      <w:rFonts w:asciiTheme="minorEastAsia" w:hAnsiTheme="minorEastAsia" w:hint="eastAsia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inorEastAsia" w:hAnsiTheme="minorEastAsia" w:hint="eastAsia"/>
                <w:szCs w:val="24"/>
                <w:highlight w:val="yellow"/>
                <w:rPrChange w:id="893" w:author="Microsoft Office User" w:date="2020-12-23T14:54:00Z">
                  <w:rPr>
                    <w:rFonts w:asciiTheme="minorEastAsia" w:hAnsiTheme="minorEastAsia" w:hint="eastAsia"/>
                    <w:szCs w:val="24"/>
                  </w:rPr>
                </w:rPrChange>
              </w:rPr>
              <w:t>公司都不停推出新型號</w:t>
            </w:r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894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手機</w:t>
            </w:r>
            <w:r w:rsidRPr="00100234">
              <w:rPr>
                <w:rFonts w:asciiTheme="minorEastAsia" w:hAnsiTheme="minorEastAsia" w:hint="eastAsia"/>
                <w:szCs w:val="24"/>
                <w:highlight w:val="yellow"/>
                <w:rPrChange w:id="895" w:author="Microsoft Office User" w:date="2020-12-23T14:54:00Z">
                  <w:rPr>
                    <w:rFonts w:asciiTheme="minorEastAsia" w:hAnsiTheme="minorEastAsia" w:hint="eastAsia"/>
                    <w:szCs w:val="24"/>
                  </w:rPr>
                </w:rPrChange>
              </w:rPr>
              <w:t>。</w:t>
            </w:r>
          </w:p>
        </w:tc>
        <w:tc>
          <w:tcPr>
            <w:tcW w:w="3897" w:type="dxa"/>
          </w:tcPr>
          <w:p w14:paraId="2374178F" w14:textId="77777777" w:rsidR="000C13A1" w:rsidRPr="004027A1" w:rsidRDefault="004027A1" w:rsidP="004027A1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4027A1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蓬勃</w:t>
            </w:r>
            <w:r w:rsidRPr="004027A1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4027A1">
              <w:rPr>
                <w:rFonts w:ascii="PMingLiU" w:eastAsia="PMingLiU" w:hAnsi="PMingLiU" w:hint="eastAsia"/>
                <w:color w:val="000000"/>
                <w:szCs w:val="24"/>
              </w:rPr>
              <w:t>興盛/ 興旺</w:t>
            </w:r>
            <w:r w:rsidRPr="004027A1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br/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前途光明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4515A88E" w14:textId="77777777" w:rsidTr="00B03D15">
        <w:trPr>
          <w:jc w:val="center"/>
        </w:trPr>
        <w:tc>
          <w:tcPr>
            <w:tcW w:w="457" w:type="dxa"/>
          </w:tcPr>
          <w:p w14:paraId="3E39345C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12</w:t>
            </w:r>
          </w:p>
        </w:tc>
        <w:tc>
          <w:tcPr>
            <w:tcW w:w="1986" w:type="dxa"/>
          </w:tcPr>
          <w:p w14:paraId="339A9353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交吉</w:t>
            </w:r>
          </w:p>
        </w:tc>
        <w:tc>
          <w:tcPr>
            <w:tcW w:w="3900" w:type="dxa"/>
          </w:tcPr>
          <w:p w14:paraId="4C12B231" w14:textId="45FA73C9" w:rsidR="000C13A1" w:rsidRPr="00100234" w:rsidRDefault="000C13A1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96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897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雖然搬遷</w:t>
            </w:r>
            <w:del w:id="898" w:author="Microsoft Office User" w:date="2020-12-23T14:50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899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900" w:author="Microsoft Office User" w:date="2020-12-23T14:51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01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02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日子未到，但我</w:t>
            </w:r>
            <w:del w:id="903" w:author="Microsoft Office User" w:date="2020-12-23T14:51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04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</w:del>
            <w:ins w:id="905" w:author="Microsoft Office User" w:date="2020-12-23T14:51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06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們的</w:t>
              </w:r>
            </w:ins>
            <w:del w:id="907" w:author="Microsoft Office User" w:date="2020-12-23T14:51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08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間屋</w:delText>
              </w:r>
            </w:del>
            <w:ins w:id="909" w:author="Microsoft Office User" w:date="2020-12-23T14:51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1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房子</w:t>
              </w:r>
            </w:ins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11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已</w:t>
            </w:r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912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經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913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交吉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14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，家具都搬</w:t>
            </w:r>
            <w:del w:id="915" w:author="Microsoft Office User" w:date="2020-12-23T14:51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16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晒</w:delText>
              </w:r>
            </w:del>
            <w:ins w:id="917" w:author="Microsoft Office User" w:date="2020-12-23T14:51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18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到了</w:t>
              </w:r>
            </w:ins>
            <w:del w:id="919" w:author="Microsoft Office User" w:date="2020-12-23T14:51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2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去</w:delText>
              </w:r>
            </w:del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21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新居</w:t>
            </w:r>
            <w:del w:id="922" w:author="Microsoft Office User" w:date="2020-12-23T14:51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23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喇</w:delText>
              </w:r>
            </w:del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24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。</w:t>
            </w:r>
          </w:p>
        </w:tc>
        <w:tc>
          <w:tcPr>
            <w:tcW w:w="3897" w:type="dxa"/>
          </w:tcPr>
          <w:p w14:paraId="044ACFE1" w14:textId="77777777" w:rsidR="000C13A1" w:rsidRPr="008151B9" w:rsidRDefault="00E055F6" w:rsidP="00BC7D5B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地方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騰空出來</w:t>
            </w:r>
            <w:r w:rsidR="00BC7D5B"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 沒有東西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5E8B1122" w14:textId="77777777" w:rsidTr="00B03D15">
        <w:trPr>
          <w:jc w:val="center"/>
        </w:trPr>
        <w:tc>
          <w:tcPr>
            <w:tcW w:w="457" w:type="dxa"/>
          </w:tcPr>
          <w:p w14:paraId="6AF023CE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13</w:t>
            </w:r>
          </w:p>
        </w:tc>
        <w:tc>
          <w:tcPr>
            <w:tcW w:w="1986" w:type="dxa"/>
          </w:tcPr>
          <w:p w14:paraId="199A75F9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一頭煙</w:t>
            </w:r>
          </w:p>
        </w:tc>
        <w:tc>
          <w:tcPr>
            <w:tcW w:w="3900" w:type="dxa"/>
          </w:tcPr>
          <w:p w14:paraId="55AC86BB" w14:textId="2F2F719F" w:rsidR="000C13A1" w:rsidRPr="00100234" w:rsidRDefault="000C13A1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25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del w:id="926" w:author="Microsoft Office User" w:date="2020-12-23T14:51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27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依</w:delText>
              </w:r>
            </w:del>
            <w:ins w:id="928" w:author="Microsoft Office User" w:date="2020-12-23T14:51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29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這</w:t>
              </w:r>
            </w:ins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930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個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31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家庭</w:t>
            </w:r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932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有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33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五個</w:t>
            </w:r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934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小朋友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35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</w:t>
            </w:r>
            <w:del w:id="936" w:author="Microsoft Office User" w:date="2020-12-23T14:51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37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淨係</w:delText>
              </w:r>
            </w:del>
            <w:ins w:id="938" w:author="Microsoft Office User" w:date="2020-12-23T14:51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39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只是</w:t>
              </w:r>
            </w:ins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40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照顧</w:t>
            </w:r>
            <w:del w:id="941" w:author="Microsoft Office User" w:date="2020-12-23T14:51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42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佢哋嘅</w:delText>
              </w:r>
            </w:del>
            <w:ins w:id="943" w:author="Microsoft Office User" w:date="2020-12-23T14:51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44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他們的</w:t>
              </w:r>
            </w:ins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45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起居</w:t>
            </w:r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946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飲食</w:t>
            </w:r>
            <w:ins w:id="947" w:author="Microsoft Office User" w:date="2020-12-23T14:52:00Z">
              <w:r w:rsidR="00DA155D" w:rsidRPr="00100234">
                <w:rPr>
                  <w:rFonts w:asciiTheme="majorEastAsia" w:eastAsiaTheme="majorEastAsia" w:hAnsiTheme="majorEastAsia" w:cs="Times New Roman"/>
                  <w:color w:val="000000" w:themeColor="text1"/>
                  <w:szCs w:val="24"/>
                  <w:highlight w:val="yellow"/>
                  <w:rPrChange w:id="948" w:author="Microsoft Office User" w:date="2020-12-23T14:54:00Z">
                    <w:rPr>
                      <w:rFonts w:asciiTheme="majorEastAsia" w:eastAsiaTheme="majorEastAsia" w:hAnsiTheme="majorEastAsia" w:cs="Times New Roman"/>
                      <w:color w:val="000000" w:themeColor="text1"/>
                      <w:szCs w:val="24"/>
                    </w:rPr>
                  </w:rPrChange>
                </w:rPr>
                <w:t>，</w:t>
              </w:r>
            </w:ins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949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都</w:t>
            </w:r>
            <w:del w:id="950" w:author="Microsoft Office User" w:date="2020-12-23T14:52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51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攪</w:delText>
              </w:r>
            </w:del>
            <w:ins w:id="952" w:author="Microsoft Office User" w:date="2020-12-23T14:52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53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令</w:t>
              </w:r>
            </w:ins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54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到媽媽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955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一頭煙</w:t>
            </w:r>
            <w:ins w:id="956" w:author="Microsoft Office User" w:date="2020-12-23T14:52:00Z">
              <w:r w:rsidR="00DA155D" w:rsidRPr="00100234">
                <w:rPr>
                  <w:rFonts w:ascii="PMingLiU" w:eastAsia="PMingLiU" w:hAnsi="PMingLiU" w:hint="eastAsia"/>
                  <w:color w:val="000000"/>
                  <w:szCs w:val="24"/>
                  <w:highlight w:val="yellow"/>
                  <w:rPrChange w:id="957" w:author="Microsoft Office User" w:date="2020-12-23T14:54:00Z">
                    <w:rPr>
                      <w:rFonts w:ascii="PMingLiU" w:eastAsia="PMingLiU" w:hAnsi="PMingLiU" w:hint="eastAsia"/>
                      <w:color w:val="000000"/>
                      <w:szCs w:val="24"/>
                    </w:rPr>
                  </w:rPrChange>
                </w:rPr>
                <w:t>了</w:t>
              </w:r>
              <w:r w:rsidR="00DA155D" w:rsidRPr="00100234">
                <w:rPr>
                  <w:rFonts w:asciiTheme="minorEastAsia" w:hAnsiTheme="minorEastAsia" w:hint="eastAsia"/>
                  <w:szCs w:val="24"/>
                  <w:highlight w:val="yellow"/>
                  <w:rPrChange w:id="958" w:author="Microsoft Office User" w:date="2020-12-23T14:54:00Z">
                    <w:rPr>
                      <w:rFonts w:asciiTheme="minorEastAsia" w:hAnsiTheme="minorEastAsia" w:hint="eastAsia"/>
                      <w:szCs w:val="24"/>
                    </w:rPr>
                  </w:rPrChange>
                </w:rPr>
                <w:t>。</w:t>
              </w:r>
            </w:ins>
            <w:del w:id="959" w:author="Microsoft Office User" w:date="2020-12-23T14:52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6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喇</w:delText>
              </w:r>
            </w:del>
          </w:p>
        </w:tc>
        <w:tc>
          <w:tcPr>
            <w:tcW w:w="3897" w:type="dxa"/>
          </w:tcPr>
          <w:p w14:paraId="56B99364" w14:textId="77777777" w:rsidR="000C13A1" w:rsidRPr="008151B9" w:rsidRDefault="009E5F68" w:rsidP="009822BC">
            <w:pPr>
              <w:spacing w:line="360" w:lineRule="auto"/>
              <w:rPr>
                <w:rFonts w:ascii="PMingLiU" w:eastAsia="PMingLiU" w:hAnsi="PMingLiU"/>
                <w:color w:val="000000"/>
                <w:szCs w:val="24"/>
              </w:rPr>
            </w:pP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 xml:space="preserve">煩惱/ 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麻煩多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頭昏腦脹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  <w:p w14:paraId="28584CE7" w14:textId="77777777" w:rsidR="009E5F68" w:rsidRPr="008151B9" w:rsidRDefault="009E5F68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strike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繁忙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508091E1" w14:textId="77777777" w:rsidTr="00B03D15">
        <w:trPr>
          <w:jc w:val="center"/>
        </w:trPr>
        <w:tc>
          <w:tcPr>
            <w:tcW w:w="457" w:type="dxa"/>
          </w:tcPr>
          <w:p w14:paraId="181D2FAD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1986" w:type="dxa"/>
          </w:tcPr>
          <w:p w14:paraId="32BAD006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人心不足蛇吞象</w:t>
            </w:r>
          </w:p>
        </w:tc>
        <w:tc>
          <w:tcPr>
            <w:tcW w:w="3900" w:type="dxa"/>
          </w:tcPr>
          <w:p w14:paraId="43CB374B" w14:textId="4A26A027" w:rsidR="000C13A1" w:rsidRPr="00100234" w:rsidRDefault="00AA3C3E" w:rsidP="00AA3C3E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61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del w:id="962" w:author="Microsoft Office User" w:date="2020-12-23T14:52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63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ins w:id="964" w:author="Microsoft Office User" w:date="2020-12-23T14:52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65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他</w:t>
              </w:r>
            </w:ins>
            <w:r w:rsidR="000C13A1"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66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得到五十萬賠償</w:t>
            </w:r>
            <w:del w:id="967" w:author="Microsoft Office User" w:date="2020-12-23T14:52:00Z">
              <w:r w:rsidR="000C13A1"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68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都</w:delText>
              </w:r>
            </w:del>
            <w:ins w:id="969" w:author="Microsoft Office User" w:date="2020-12-23T14:52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7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還</w:t>
              </w:r>
            </w:ins>
            <w:del w:id="971" w:author="Microsoft Office User" w:date="2020-12-23T14:52:00Z">
              <w:r w:rsidR="000C13A1"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72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仲</w:delText>
              </w:r>
            </w:del>
            <w:r w:rsidR="000C13A1"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73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嫌少，真</w:t>
            </w:r>
            <w:ins w:id="974" w:author="Microsoft Office User" w:date="2020-12-23T14:52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75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是</w:t>
              </w:r>
            </w:ins>
            <w:del w:id="976" w:author="Microsoft Office User" w:date="2020-12-23T14:52:00Z">
              <w:r w:rsidR="000C13A1"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77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係</w:delText>
              </w:r>
            </w:del>
            <w:r w:rsidR="000C13A1"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978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人心不足蛇吞象</w:t>
            </w:r>
            <w:ins w:id="979" w:author="Microsoft Office User" w:date="2020-12-23T14:52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8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呢</w:t>
              </w:r>
              <w:r w:rsidR="00DA155D" w:rsidRPr="00100234">
                <w:rPr>
                  <w:rFonts w:asciiTheme="minorEastAsia" w:hAnsiTheme="minorEastAsia" w:hint="eastAsia"/>
                  <w:szCs w:val="24"/>
                  <w:highlight w:val="yellow"/>
                  <w:rPrChange w:id="981" w:author="Microsoft Office User" w:date="2020-12-23T14:54:00Z">
                    <w:rPr>
                      <w:rFonts w:asciiTheme="minorEastAsia" w:hAnsiTheme="minorEastAsia" w:hint="eastAsia"/>
                      <w:szCs w:val="24"/>
                    </w:rPr>
                  </w:rPrChange>
                </w:rPr>
                <w:t>。</w:t>
              </w:r>
            </w:ins>
            <w:del w:id="982" w:author="Microsoft Office User" w:date="2020-12-23T14:52:00Z">
              <w:r w:rsidR="000C13A1"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83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喇</w:delText>
              </w:r>
            </w:del>
          </w:p>
        </w:tc>
        <w:tc>
          <w:tcPr>
            <w:tcW w:w="3897" w:type="dxa"/>
          </w:tcPr>
          <w:p w14:paraId="66150C2A" w14:textId="77777777" w:rsidR="000C13A1" w:rsidRPr="008151B9" w:rsidRDefault="00655A8C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>貪心/</w:t>
            </w:r>
            <w:r w:rsidR="00D13077" w:rsidRPr="008151B9">
              <w:rPr>
                <w:rFonts w:ascii="PMingLiU" w:eastAsia="PMingLiU" w:hAnsi="PMingLiU" w:hint="eastAsia"/>
                <w:color w:val="000000"/>
                <w:szCs w:val="24"/>
              </w:rPr>
              <w:t xml:space="preserve"> 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貪得無厭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 唔知足 (1)</w:t>
            </w:r>
          </w:p>
        </w:tc>
      </w:tr>
      <w:tr w:rsidR="009546DA" w:rsidRPr="00AB138E" w14:paraId="24B5667D" w14:textId="77777777" w:rsidTr="00B03D15">
        <w:trPr>
          <w:jc w:val="center"/>
        </w:trPr>
        <w:tc>
          <w:tcPr>
            <w:tcW w:w="457" w:type="dxa"/>
          </w:tcPr>
          <w:p w14:paraId="6F6950C8" w14:textId="77777777" w:rsidR="009546DA" w:rsidRPr="00AB138E" w:rsidRDefault="009546DA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15</w:t>
            </w:r>
          </w:p>
        </w:tc>
        <w:tc>
          <w:tcPr>
            <w:tcW w:w="1986" w:type="dxa"/>
          </w:tcPr>
          <w:p w14:paraId="364D0603" w14:textId="77777777" w:rsidR="009546DA" w:rsidRPr="00AB138E" w:rsidRDefault="009546DA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水過鴨背</w:t>
            </w:r>
          </w:p>
        </w:tc>
        <w:tc>
          <w:tcPr>
            <w:tcW w:w="3900" w:type="dxa"/>
          </w:tcPr>
          <w:p w14:paraId="43EC7695" w14:textId="368369BB" w:rsidR="009546DA" w:rsidRPr="00100234" w:rsidRDefault="009546DA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84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85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老師</w:t>
            </w:r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986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教過</w:t>
            </w:r>
            <w:del w:id="987" w:author="Microsoft Office User" w:date="2020-12-23T14:52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88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989" w:author="Microsoft Office User" w:date="2020-12-23T14:52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9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991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題目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92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</w:t>
            </w:r>
            <w:del w:id="993" w:author="Microsoft Office User" w:date="2020-12-23T14:52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94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ins w:id="995" w:author="Microsoft Office User" w:date="2020-12-23T14:52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996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他</w:t>
              </w:r>
            </w:ins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997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只是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998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水過鴨背</w:t>
            </w:r>
            <w:del w:id="999" w:author="Microsoft Office User" w:date="2020-12-23T14:52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0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咁</w:delText>
              </w:r>
            </w:del>
            <w:ins w:id="1001" w:author="Microsoft Office User" w:date="2020-12-23T14:52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02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1003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聽</w:t>
            </w:r>
            <w:del w:id="1004" w:author="Microsoft Office User" w:date="2020-12-23T14:52:00Z">
              <w:r w:rsidRPr="00100234" w:rsidDel="00DA155D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05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下</w:delText>
              </w:r>
            </w:del>
            <w:ins w:id="1006" w:author="Microsoft Office User" w:date="2020-12-23T14:52:00Z">
              <w:r w:rsidR="00DA155D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07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了</w:t>
              </w:r>
            </w:ins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1008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，結果</w:t>
            </w:r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1009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考試當然</w:t>
            </w:r>
            <w:del w:id="1010" w:author="Microsoft Office User" w:date="2020-12-23T14:53:00Z">
              <w:r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11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唔</w:delText>
              </w:r>
            </w:del>
            <w:ins w:id="1012" w:author="Microsoft Office User" w:date="2020-12-23T14:53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13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不</w:t>
              </w:r>
            </w:ins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1014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合格啦。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1015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 xml:space="preserve"> </w:t>
            </w:r>
          </w:p>
        </w:tc>
        <w:tc>
          <w:tcPr>
            <w:tcW w:w="3897" w:type="dxa"/>
          </w:tcPr>
          <w:p w14:paraId="618E15A2" w14:textId="77777777" w:rsidR="009546DA" w:rsidRPr="008151B9" w:rsidRDefault="00FA2736" w:rsidP="00FA273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不留心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 不</w:t>
            </w: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>專心地 (1)</w:t>
            </w:r>
          </w:p>
          <w:p w14:paraId="22E0CA16" w14:textId="77777777" w:rsidR="00FA2736" w:rsidRPr="008151B9" w:rsidRDefault="00FA2736" w:rsidP="00FA273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聽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完後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很快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忘記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</w:t>
            </w: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>左耳入右耳出 (1)</w:t>
            </w:r>
          </w:p>
        </w:tc>
      </w:tr>
      <w:tr w:rsidR="009546DA" w:rsidRPr="00AB138E" w14:paraId="3731B3B4" w14:textId="77777777" w:rsidTr="00B03D15">
        <w:trPr>
          <w:jc w:val="center"/>
        </w:trPr>
        <w:tc>
          <w:tcPr>
            <w:tcW w:w="457" w:type="dxa"/>
          </w:tcPr>
          <w:p w14:paraId="5E29A199" w14:textId="77777777" w:rsidR="009546DA" w:rsidRPr="00AB138E" w:rsidRDefault="009546DA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1986" w:type="dxa"/>
          </w:tcPr>
          <w:p w14:paraId="7E2962C3" w14:textId="77777777" w:rsidR="009546DA" w:rsidRPr="00AB138E" w:rsidRDefault="009546DA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踩</w:t>
            </w:r>
            <w:r w:rsidRPr="000C13A1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沉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船</w:t>
            </w:r>
          </w:p>
        </w:tc>
        <w:tc>
          <w:tcPr>
            <w:tcW w:w="3900" w:type="dxa"/>
          </w:tcPr>
          <w:p w14:paraId="14BEE088" w14:textId="545E32C6" w:rsidR="009546DA" w:rsidRPr="00100234" w:rsidRDefault="009546DA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1016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</w:pPr>
            <w:del w:id="1017" w:author="Microsoft Office User" w:date="2020-12-23T14:53:00Z">
              <w:r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18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  <w:r w:rsidR="006B6975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19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而家</w:delText>
              </w:r>
            </w:del>
            <w:ins w:id="1020" w:author="Microsoft Office User" w:date="2020-12-23T14:53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21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他現在</w:t>
              </w:r>
            </w:ins>
            <w:del w:id="1022" w:author="Microsoft Office User" w:date="2020-12-23T14:53:00Z">
              <w:r w:rsidR="006B6975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23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己</w:delText>
              </w:r>
            </w:del>
            <w:ins w:id="1024" w:author="Microsoft Office User" w:date="2020-12-23T14:53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25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已</w:t>
              </w:r>
            </w:ins>
            <w:r w:rsidR="006B6975"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1026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經</w:t>
            </w:r>
            <w:del w:id="1027" w:author="Microsoft Office User" w:date="2020-12-23T14:53:00Z">
              <w:r w:rsidR="006B6975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28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冇咗</w:delText>
              </w:r>
            </w:del>
            <w:ins w:id="1029" w:author="Microsoft Office User" w:date="2020-12-23T14:53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3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失去了</w:t>
              </w:r>
            </w:ins>
            <w:del w:id="1031" w:author="Microsoft Office User" w:date="2020-12-23T14:53:00Z">
              <w:r w:rsidR="006B6975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32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份</w:delText>
              </w:r>
            </w:del>
            <w:r w:rsidR="006B6975"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1033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工</w:t>
            </w:r>
            <w:ins w:id="1034" w:author="Microsoft Office User" w:date="2020-12-23T14:53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35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作</w:t>
              </w:r>
            </w:ins>
            <w:r w:rsidR="006B6975"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1036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，</w:t>
            </w:r>
            <w:ins w:id="1037" w:author="Microsoft Office User" w:date="2020-12-23T14:53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38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兒</w:t>
              </w:r>
            </w:ins>
            <w:del w:id="1039" w:author="Microsoft Office User" w:date="2020-12-23T14:53:00Z">
              <w:r w:rsidR="006B6975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4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個</w:delText>
              </w:r>
            </w:del>
            <w:r w:rsidR="006B6975"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1041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仔</w:t>
            </w:r>
            <w:del w:id="1042" w:author="Microsoft Office User" w:date="2020-12-23T14:53:00Z">
              <w:r w:rsidR="006B6975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43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仲</w:delText>
              </w:r>
            </w:del>
            <w:ins w:id="1044" w:author="Microsoft Office User" w:date="2020-12-23T14:54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45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進</w:t>
              </w:r>
            </w:ins>
            <w:del w:id="1046" w:author="Microsoft Office User" w:date="2020-12-23T14:54:00Z">
              <w:r w:rsidR="006B6975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47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入</w:delText>
              </w:r>
              <w:r w:rsidR="00100234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48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咗</w:delText>
              </w:r>
            </w:del>
            <w:ins w:id="1049" w:author="Microsoft Office User" w:date="2020-12-23T14:54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50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了</w:t>
              </w:r>
            </w:ins>
            <w:r w:rsidR="006B6975"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1051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醫院，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1052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你</w:t>
            </w:r>
            <w:ins w:id="1053" w:author="Microsoft Office User" w:date="2020-12-23T14:54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54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不</w:t>
              </w:r>
            </w:ins>
            <w:del w:id="1055" w:author="Microsoft Office User" w:date="2020-12-23T14:54:00Z">
              <w:r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56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唔</w:delText>
              </w:r>
            </w:del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1057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幫</w:t>
            </w:r>
            <w:ins w:id="1058" w:author="Microsoft Office User" w:date="2020-12-23T14:54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59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助他</w:t>
              </w:r>
            </w:ins>
            <w:del w:id="1060" w:author="Microsoft Office User" w:date="2020-12-23T14:54:00Z">
              <w:r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61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佢</w:delText>
              </w:r>
            </w:del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1062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都</w:t>
            </w:r>
            <w:ins w:id="1063" w:author="Microsoft Office User" w:date="2020-12-23T14:54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64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算了</w:t>
              </w:r>
            </w:ins>
            <w:del w:id="1065" w:author="Microsoft Office User" w:date="2020-12-23T14:54:00Z">
              <w:r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66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算喇</w:delText>
              </w:r>
            </w:del>
            <w:r w:rsidRPr="00100234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  <w:highlight w:val="yellow"/>
                <w:rPrChange w:id="1067" w:author="Microsoft Office User" w:date="2020-12-23T14:54:00Z">
                  <w:rPr>
                    <w:rFonts w:asciiTheme="majorEastAsia" w:eastAsiaTheme="majorEastAsia" w:hAnsiTheme="majorEastAsia" w:cs="Times New Roman" w:hint="eastAsia"/>
                    <w:color w:val="000000" w:themeColor="text1"/>
                    <w:szCs w:val="24"/>
                  </w:rPr>
                </w:rPrChange>
              </w:rPr>
              <w:t>，</w:t>
            </w:r>
            <w:del w:id="1068" w:author="Microsoft Office User" w:date="2020-12-23T14:54:00Z">
              <w:r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69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點解</w:delText>
              </w:r>
            </w:del>
            <w:ins w:id="1070" w:author="Microsoft Office User" w:date="2020-12-23T14:54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71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t>為甚麼</w:t>
              </w:r>
            </w:ins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1072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你</w:t>
            </w:r>
            <w:del w:id="1073" w:author="Microsoft Office User" w:date="2020-12-23T14:54:00Z">
              <w:r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74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仲</w:delText>
              </w:r>
            </w:del>
            <w:ins w:id="1075" w:author="Microsoft Office User" w:date="2020-12-23T14:54:00Z">
              <w:r w:rsidR="00100234" w:rsidRPr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76" w:author="Microsoft Office User" w:date="2020-12-23T14:54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  <w:bdr w:val="single" w:sz="4" w:space="0" w:color="auto"/>
                    </w:rPr>
                  </w:rPrChange>
                </w:rPr>
                <w:t>還</w:t>
              </w:r>
            </w:ins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1077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要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bdr w:val="single" w:sz="4" w:space="0" w:color="auto"/>
                <w:rPrChange w:id="1078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  <w:bdr w:val="single" w:sz="4" w:space="0" w:color="auto"/>
                  </w:rPr>
                </w:rPrChange>
              </w:rPr>
              <w:t>踩沉船</w:t>
            </w:r>
            <w:r w:rsidRPr="00100234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highlight w:val="yellow"/>
                <w:rPrChange w:id="1079" w:author="Microsoft Office User" w:date="2020-12-23T14:54:00Z">
                  <w:rPr>
                    <w:rFonts w:asciiTheme="majorEastAsia" w:eastAsiaTheme="majorEastAsia" w:hAnsiTheme="majorEastAsia" w:cs="Times New Roman"/>
                    <w:color w:val="000000" w:themeColor="text1"/>
                    <w:szCs w:val="24"/>
                  </w:rPr>
                </w:rPrChange>
              </w:rPr>
              <w:t>呢？</w:t>
            </w:r>
          </w:p>
        </w:tc>
        <w:tc>
          <w:tcPr>
            <w:tcW w:w="3897" w:type="dxa"/>
          </w:tcPr>
          <w:p w14:paraId="79B88776" w14:textId="77777777" w:rsidR="009546DA" w:rsidRPr="008151B9" w:rsidRDefault="006B697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別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人有困難時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加以傷害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</w:tbl>
    <w:p w14:paraId="08C7C15B" w14:textId="77777777" w:rsidR="00FF51E8" w:rsidRPr="00AB138E" w:rsidRDefault="00FF51E8" w:rsidP="00E36EAA">
      <w:pPr>
        <w:rPr>
          <w:color w:val="000000" w:themeColor="text1"/>
        </w:rPr>
      </w:pPr>
    </w:p>
    <w:p w14:paraId="7251860A" w14:textId="77777777" w:rsidR="00365ADF" w:rsidRPr="00AB138E" w:rsidRDefault="00365ADF" w:rsidP="00DC6A9C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  <w:r w:rsidRPr="00AB138E">
        <w:rPr>
          <w:rFonts w:asciiTheme="minorEastAsia" w:hAnsiTheme="minorEastAsia" w:hint="eastAsia"/>
          <w:b/>
          <w:color w:val="000000" w:themeColor="text1"/>
          <w:sz w:val="28"/>
          <w:szCs w:val="28"/>
          <w:u w:val="single"/>
        </w:rPr>
        <w:t>造句</w:t>
      </w:r>
    </w:p>
    <w:p w14:paraId="3C902080" w14:textId="77777777" w:rsidR="00B30EE8" w:rsidRPr="00B44B4E" w:rsidRDefault="00365ADF" w:rsidP="009F46B5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測</w:t>
      </w:r>
      <w:r w:rsidR="00B44B4E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試員:</w:t>
      </w:r>
      <w:r w:rsidR="006D03DD" w:rsidRPr="006D03DD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 </w:t>
      </w:r>
      <w:r w:rsidR="006D03DD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而家我會</w:t>
      </w:r>
      <w:r w:rsidR="006D03DD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俾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個</w:t>
      </w:r>
      <w:r w:rsidR="006D03DD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="006D03DD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你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。請你利用佢作一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完整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。作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要盡量作得詳細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。例如我要用「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」作句，我可以話「</w:t>
      </w:r>
      <w:r w:rsidR="006D03DD">
        <w:rPr>
          <w:rFonts w:asciiTheme="majorEastAsia" w:eastAsiaTheme="majorEastAsia" w:hAnsiTheme="majorEastAsia" w:cs="Arial" w:hint="eastAsia"/>
          <w:color w:val="000000" w:themeColor="text1"/>
          <w:szCs w:val="24"/>
        </w:rPr>
        <w:t>我哥哥係一個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</w:t>
      </w:r>
      <w:r w:rsidR="006D03DD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6D03DD">
        <w:rPr>
          <w:rFonts w:ascii="MingLiU" w:eastAsia="MingLiU" w:hAnsi="MingLiU" w:cs="MingLiU" w:hint="eastAsia"/>
          <w:color w:val="000000" w:themeColor="text1"/>
          <w:szCs w:val="24"/>
        </w:rPr>
        <w:t>人。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」,亦可以話「佢為人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卑，經</w:t>
      </w:r>
      <w:r w:rsidR="006D03DD">
        <w:rPr>
          <w:rFonts w:ascii="Arial" w:hAnsi="Arial" w:cs="Arial"/>
          <w:color w:val="000000" w:themeColor="text1"/>
          <w:szCs w:val="24"/>
        </w:rPr>
        <w:t>常</w:t>
      </w:r>
      <w:r w:rsidR="006D03DD">
        <w:rPr>
          <w:rFonts w:ascii="Arial" w:hAnsi="Arial" w:cs="Arial" w:hint="eastAsia"/>
          <w:color w:val="000000" w:themeColor="text1"/>
          <w:szCs w:val="24"/>
        </w:rPr>
        <w:t>以為</w:t>
      </w:r>
      <w:r w:rsidR="006D03DD" w:rsidRPr="009D7000">
        <w:rPr>
          <w:rFonts w:ascii="Arial" w:hAnsi="Arial" w:cs="Arial"/>
          <w:color w:val="000000" w:themeColor="text1"/>
          <w:szCs w:val="24"/>
        </w:rPr>
        <w:t>人</w:t>
      </w:r>
      <w:r w:rsidR="006D03DD" w:rsidRPr="009D7000">
        <w:rPr>
          <w:rFonts w:ascii="Arial" w:hAnsi="Arial" w:cs="Arial" w:hint="eastAsia"/>
          <w:color w:val="000000" w:themeColor="text1"/>
          <w:szCs w:val="24"/>
        </w:rPr>
        <w:t>地睇唔</w:t>
      </w:r>
      <w:r w:rsidR="006D03DD" w:rsidRPr="009D7000">
        <w:rPr>
          <w:rFonts w:ascii="Arial" w:hAnsi="Arial" w:cs="Arial"/>
          <w:color w:val="000000" w:themeColor="text1"/>
          <w:szCs w:val="24"/>
        </w:rPr>
        <w:t>起</w:t>
      </w:r>
      <w:r w:rsidR="006D03DD">
        <w:rPr>
          <w:rFonts w:ascii="Arial" w:hAnsi="Arial" w:cs="Arial" w:hint="eastAsia"/>
          <w:color w:val="000000" w:themeColor="text1"/>
          <w:szCs w:val="24"/>
        </w:rPr>
        <w:t>佢，所以佢成日</w:t>
      </w:r>
      <w:r w:rsidR="006D03DD" w:rsidRPr="009D7000">
        <w:rPr>
          <w:rFonts w:ascii="Arial" w:hAnsi="Arial" w:cs="Arial" w:hint="eastAsia"/>
          <w:color w:val="000000" w:themeColor="text1"/>
          <w:szCs w:val="24"/>
        </w:rPr>
        <w:t>唔同人</w:t>
      </w:r>
      <w:r w:rsidR="006D03DD">
        <w:rPr>
          <w:rFonts w:ascii="Arial" w:hAnsi="Arial" w:cs="Arial" w:hint="eastAsia"/>
          <w:color w:val="000000" w:themeColor="text1"/>
          <w:szCs w:val="24"/>
        </w:rPr>
        <w:t>接觸。</w:t>
      </w:r>
      <w:r w:rsidR="006D03DD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第二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會比較能夠</w:t>
      </w:r>
      <w:r w:rsidR="006D03DD" w:rsidRPr="00B916D9">
        <w:rPr>
          <w:rFonts w:asciiTheme="majorEastAsia" w:eastAsiaTheme="majorEastAsia" w:hAnsiTheme="majorEastAsia" w:hint="eastAsia"/>
          <w:color w:val="000000" w:themeColor="text1"/>
          <w:szCs w:val="24"/>
        </w:rPr>
        <w:t>帶出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6D03DD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嘅意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思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。你用口語作就得喇。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1275"/>
        <w:gridCol w:w="7301"/>
      </w:tblGrid>
      <w:tr w:rsidR="00AB138E" w:rsidRPr="00AB138E" w14:paraId="31B1734F" w14:textId="77777777" w:rsidTr="008F4F72">
        <w:trPr>
          <w:jc w:val="center"/>
        </w:trPr>
        <w:tc>
          <w:tcPr>
            <w:tcW w:w="663" w:type="dxa"/>
          </w:tcPr>
          <w:p w14:paraId="003B9383" w14:textId="77777777" w:rsidR="00365ADF" w:rsidRPr="00AB138E" w:rsidRDefault="00365ADF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1275" w:type="dxa"/>
          </w:tcPr>
          <w:p w14:paraId="0896C73C" w14:textId="77777777" w:rsidR="00365ADF" w:rsidRPr="00AB138E" w:rsidRDefault="00365ADF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Stimulus</w:t>
            </w:r>
          </w:p>
        </w:tc>
        <w:tc>
          <w:tcPr>
            <w:tcW w:w="7301" w:type="dxa"/>
          </w:tcPr>
          <w:p w14:paraId="1B65F695" w14:textId="77777777" w:rsidR="00365ADF" w:rsidRPr="00AB138E" w:rsidRDefault="00365ADF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Sentence</w:t>
            </w:r>
          </w:p>
        </w:tc>
      </w:tr>
      <w:tr w:rsidR="006D03DD" w:rsidRPr="00AB138E" w14:paraId="477D52C1" w14:textId="77777777" w:rsidTr="008F4F72">
        <w:trPr>
          <w:jc w:val="center"/>
        </w:trPr>
        <w:tc>
          <w:tcPr>
            <w:tcW w:w="663" w:type="dxa"/>
          </w:tcPr>
          <w:p w14:paraId="7FA16956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275" w:type="dxa"/>
          </w:tcPr>
          <w:p w14:paraId="6E53034F" w14:textId="77777777" w:rsidR="006D03DD" w:rsidRPr="00A10953" w:rsidRDefault="006D03DD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解答</w:t>
            </w:r>
          </w:p>
        </w:tc>
        <w:tc>
          <w:tcPr>
            <w:tcW w:w="7301" w:type="dxa"/>
          </w:tcPr>
          <w:p w14:paraId="01B2E810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66A34908" w14:textId="77777777" w:rsidTr="008F4F72">
        <w:trPr>
          <w:jc w:val="center"/>
        </w:trPr>
        <w:tc>
          <w:tcPr>
            <w:tcW w:w="663" w:type="dxa"/>
          </w:tcPr>
          <w:p w14:paraId="2DDC7EA6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275" w:type="dxa"/>
          </w:tcPr>
          <w:p w14:paraId="7EF36A30" w14:textId="77777777" w:rsidR="006D03DD" w:rsidRPr="00A10953" w:rsidRDefault="006D03DD" w:rsidP="002B2226">
            <w:pPr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尋根究柢</w:t>
            </w:r>
          </w:p>
        </w:tc>
        <w:tc>
          <w:tcPr>
            <w:tcW w:w="7301" w:type="dxa"/>
          </w:tcPr>
          <w:p w14:paraId="5B3DA301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20D285F9" w14:textId="77777777" w:rsidTr="008F4F72">
        <w:trPr>
          <w:jc w:val="center"/>
        </w:trPr>
        <w:tc>
          <w:tcPr>
            <w:tcW w:w="663" w:type="dxa"/>
          </w:tcPr>
          <w:p w14:paraId="2135B8C9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275" w:type="dxa"/>
          </w:tcPr>
          <w:p w14:paraId="24FEBAAF" w14:textId="77777777" w:rsidR="006D03DD" w:rsidRPr="00A10953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支</w:t>
            </w:r>
            <w:r w:rsidRPr="00A10953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撐</w:t>
            </w:r>
          </w:p>
        </w:tc>
        <w:tc>
          <w:tcPr>
            <w:tcW w:w="7301" w:type="dxa"/>
          </w:tcPr>
          <w:p w14:paraId="5B4C7FDF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6D03DD" w:rsidRPr="00AB138E" w14:paraId="54B60002" w14:textId="77777777" w:rsidTr="008F4F72">
        <w:trPr>
          <w:jc w:val="center"/>
        </w:trPr>
        <w:tc>
          <w:tcPr>
            <w:tcW w:w="663" w:type="dxa"/>
          </w:tcPr>
          <w:p w14:paraId="476A73E1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1275" w:type="dxa"/>
          </w:tcPr>
          <w:p w14:paraId="59EC5115" w14:textId="77777777" w:rsidR="006D03DD" w:rsidRPr="00A10953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半桶</w:t>
            </w:r>
            <w:r w:rsidRPr="00A10953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水</w:t>
            </w:r>
          </w:p>
        </w:tc>
        <w:tc>
          <w:tcPr>
            <w:tcW w:w="7301" w:type="dxa"/>
          </w:tcPr>
          <w:p w14:paraId="59EF845E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6D03DD" w:rsidRPr="00AB138E" w14:paraId="5CA8DF40" w14:textId="77777777" w:rsidTr="008F4F72">
        <w:trPr>
          <w:jc w:val="center"/>
        </w:trPr>
        <w:tc>
          <w:tcPr>
            <w:tcW w:w="663" w:type="dxa"/>
          </w:tcPr>
          <w:p w14:paraId="652B4236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275" w:type="dxa"/>
          </w:tcPr>
          <w:p w14:paraId="47980AA0" w14:textId="77777777" w:rsidR="006D03DD" w:rsidRPr="00A10953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功</w:t>
            </w:r>
            <w:r w:rsidRPr="00A10953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利</w:t>
            </w:r>
          </w:p>
        </w:tc>
        <w:tc>
          <w:tcPr>
            <w:tcW w:w="7301" w:type="dxa"/>
          </w:tcPr>
          <w:p w14:paraId="2EDC8361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2A7956ED" w14:textId="77777777" w:rsidTr="008F4F72">
        <w:trPr>
          <w:jc w:val="center"/>
        </w:trPr>
        <w:tc>
          <w:tcPr>
            <w:tcW w:w="663" w:type="dxa"/>
          </w:tcPr>
          <w:p w14:paraId="5589913C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6</w:t>
            </w:r>
          </w:p>
        </w:tc>
        <w:tc>
          <w:tcPr>
            <w:tcW w:w="1275" w:type="dxa"/>
          </w:tcPr>
          <w:p w14:paraId="199595B9" w14:textId="77777777" w:rsidR="006D03DD" w:rsidRPr="00A10953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10953">
              <w:rPr>
                <w:rFonts w:ascii="PMingLiU" w:eastAsia="PMingLiU" w:hAnsi="PMingLiU" w:hint="eastAsia"/>
                <w:color w:val="000000" w:themeColor="text1"/>
              </w:rPr>
              <w:t>無中生有</w:t>
            </w:r>
          </w:p>
        </w:tc>
        <w:tc>
          <w:tcPr>
            <w:tcW w:w="7301" w:type="dxa"/>
          </w:tcPr>
          <w:p w14:paraId="1A9D9567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="PMingLiU" w:eastAsia="PMingLiU" w:hAnsi="PMingLiU"/>
                <w:color w:val="000000" w:themeColor="text1"/>
              </w:rPr>
            </w:pPr>
          </w:p>
        </w:tc>
      </w:tr>
      <w:tr w:rsidR="006D03DD" w:rsidRPr="00AB138E" w14:paraId="125B8F62" w14:textId="77777777" w:rsidTr="008F4F72">
        <w:trPr>
          <w:jc w:val="center"/>
        </w:trPr>
        <w:tc>
          <w:tcPr>
            <w:tcW w:w="663" w:type="dxa"/>
          </w:tcPr>
          <w:p w14:paraId="0C089905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1275" w:type="dxa"/>
          </w:tcPr>
          <w:p w14:paraId="40E2FCE7" w14:textId="77777777" w:rsidR="006D03DD" w:rsidRPr="00A10953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雞毛鴨血</w:t>
            </w:r>
          </w:p>
        </w:tc>
        <w:tc>
          <w:tcPr>
            <w:tcW w:w="7301" w:type="dxa"/>
          </w:tcPr>
          <w:p w14:paraId="5F0D0A93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100234" w14:paraId="7760B017" w14:textId="77777777" w:rsidTr="008F4F72">
        <w:trPr>
          <w:jc w:val="center"/>
        </w:trPr>
        <w:tc>
          <w:tcPr>
            <w:tcW w:w="663" w:type="dxa"/>
          </w:tcPr>
          <w:p w14:paraId="5D985E3E" w14:textId="77777777" w:rsidR="006D03DD" w:rsidRPr="00100234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strike/>
                <w:color w:val="000000" w:themeColor="text1"/>
                <w:szCs w:val="24"/>
                <w:highlight w:val="red"/>
                <w:rPrChange w:id="1080" w:author="Microsoft Office User" w:date="2020-12-23T14:54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strike/>
                <w:color w:val="000000" w:themeColor="text1"/>
                <w:szCs w:val="24"/>
                <w:highlight w:val="red"/>
                <w:rPrChange w:id="1081" w:author="Microsoft Office User" w:date="2020-12-23T14:54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8</w:t>
            </w:r>
          </w:p>
        </w:tc>
        <w:tc>
          <w:tcPr>
            <w:tcW w:w="1275" w:type="dxa"/>
          </w:tcPr>
          <w:p w14:paraId="396460D7" w14:textId="77777777" w:rsidR="006D03DD" w:rsidRPr="00100234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strike/>
                <w:color w:val="000000" w:themeColor="text1"/>
                <w:szCs w:val="24"/>
                <w:rPrChange w:id="1082" w:author="Microsoft Office User" w:date="2020-12-23T14:54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strike/>
                <w:color w:val="000000" w:themeColor="text1"/>
                <w:szCs w:val="24"/>
                <w:highlight w:val="red"/>
                <w:rPrChange w:id="1083" w:author="Microsoft Office User" w:date="2020-12-23T14:54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顧此失彼</w:t>
            </w:r>
          </w:p>
        </w:tc>
        <w:tc>
          <w:tcPr>
            <w:tcW w:w="7301" w:type="dxa"/>
          </w:tcPr>
          <w:p w14:paraId="5AE3FCA8" w14:textId="77777777" w:rsidR="006D03DD" w:rsidRPr="00100234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strike/>
                <w:color w:val="000000" w:themeColor="text1"/>
                <w:szCs w:val="24"/>
                <w:rPrChange w:id="1084" w:author="Microsoft Office User" w:date="2020-12-23T14:54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</w:p>
        </w:tc>
      </w:tr>
      <w:tr w:rsidR="006D03DD" w:rsidRPr="00AB138E" w14:paraId="3DAC09AA" w14:textId="77777777" w:rsidTr="008F4F72">
        <w:trPr>
          <w:jc w:val="center"/>
        </w:trPr>
        <w:tc>
          <w:tcPr>
            <w:tcW w:w="663" w:type="dxa"/>
          </w:tcPr>
          <w:p w14:paraId="5350543F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lastRenderedPageBreak/>
              <w:t>9</w:t>
            </w:r>
          </w:p>
        </w:tc>
        <w:tc>
          <w:tcPr>
            <w:tcW w:w="1275" w:type="dxa"/>
          </w:tcPr>
          <w:p w14:paraId="4BBCD252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寫包單</w:t>
            </w:r>
          </w:p>
        </w:tc>
        <w:tc>
          <w:tcPr>
            <w:tcW w:w="7301" w:type="dxa"/>
          </w:tcPr>
          <w:p w14:paraId="25DD8109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</w:tbl>
    <w:p w14:paraId="0BFB9EF8" w14:textId="77777777" w:rsidR="009612C7" w:rsidRPr="00EE685B" w:rsidRDefault="009612C7" w:rsidP="00EE685B">
      <w:pPr>
        <w:rPr>
          <w:rFonts w:asciiTheme="minorEastAsia" w:hAnsiTheme="minorEastAsia"/>
          <w:b/>
          <w:color w:val="000000" w:themeColor="text1"/>
        </w:rPr>
      </w:pPr>
    </w:p>
    <w:p w14:paraId="4F0E4C43" w14:textId="77777777" w:rsidR="00B9446D" w:rsidRPr="00AB138E" w:rsidRDefault="00E1243B" w:rsidP="00DC6A9C">
      <w:pPr>
        <w:pStyle w:val="ListParagraph"/>
        <w:numPr>
          <w:ilvl w:val="0"/>
          <w:numId w:val="1"/>
        </w:numPr>
        <w:ind w:leftChars="0"/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  <w:r w:rsidRPr="00AB138E">
        <w:rPr>
          <w:rFonts w:asciiTheme="minorEastAsia" w:hAnsiTheme="minorEastAsia" w:hint="eastAsia"/>
          <w:b/>
          <w:color w:val="000000" w:themeColor="text1"/>
          <w:sz w:val="28"/>
          <w:szCs w:val="28"/>
          <w:u w:val="single"/>
        </w:rPr>
        <w:t>看圖選擇題</w:t>
      </w:r>
    </w:p>
    <w:p w14:paraId="72907AB5" w14:textId="77777777" w:rsidR="00886E1F" w:rsidRPr="009612C7" w:rsidRDefault="00886E1F" w:rsidP="009612C7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測</w:t>
      </w:r>
      <w:r w:rsidR="00332032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試員: </w:t>
      </w:r>
      <w:r w:rsidR="009612C7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依度有一個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故事，下面</w:t>
      </w:r>
      <w:r w:rsidR="009612C7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依度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有</w:t>
      </w:r>
      <w:r w:rsidR="009612C7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四個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成語。你睇完個故事之後我會問你一條問題，請你</w:t>
      </w:r>
      <w:r w:rsidR="009612C7" w:rsidRPr="009A4AF1">
        <w:rPr>
          <w:rFonts w:asciiTheme="majorEastAsia" w:eastAsiaTheme="majorEastAsia" w:hAnsiTheme="majorEastAsia" w:hint="eastAsia"/>
          <w:color w:val="000000" w:themeColor="text1"/>
          <w:szCs w:val="24"/>
        </w:rPr>
        <w:t>揀返啱</w:t>
      </w:r>
      <w:r w:rsidR="009612C7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成語出黎。個故事</w:t>
      </w:r>
      <w:r w:rsidR="009612C7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9612C7" w:rsidRPr="00CB01A4">
        <w:rPr>
          <w:rFonts w:asciiTheme="majorEastAsia" w:eastAsiaTheme="majorEastAsia" w:hAnsiTheme="majorEastAsia" w:hint="eastAsia"/>
          <w:color w:val="000000" w:themeColor="text1"/>
          <w:szCs w:val="24"/>
        </w:rPr>
        <w:t>順序係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咁</w:t>
      </w:r>
      <w:r w:rsidR="009612C7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 (point out the order of reading the pictures)</w:t>
      </w:r>
      <w:r w:rsidRPr="009612C7">
        <w:rPr>
          <w:rFonts w:asciiTheme="majorEastAsia" w:eastAsiaTheme="majorEastAsia" w:hAnsiTheme="majorEastAsia"/>
          <w:color w:val="000000" w:themeColor="text1"/>
          <w:szCs w:val="24"/>
        </w:rPr>
        <w:br/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>(</w:t>
      </w:r>
      <w:r w:rsidR="00A33AFE"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B</w:t>
      </w:r>
      <w:r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old</w:t>
      </w:r>
      <w:r w:rsidR="00A33AFE"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word</w:t>
      </w:r>
      <w:r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= target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, </w:t>
      </w:r>
      <w:r w:rsidR="00A33AFE"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I</w:t>
      </w:r>
      <w:r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talic</w:t>
      </w:r>
      <w:r w:rsidR="00A33AFE"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 xml:space="preserve"> word </w:t>
      </w:r>
      <w:r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=</w:t>
      </w:r>
      <w:r w:rsidR="00A33AFE"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 xml:space="preserve"> </w:t>
      </w:r>
      <w:r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semantic distractor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, 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U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nderline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d word 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=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 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phonological distractor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, 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>Other = irrelevant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3692"/>
        <w:gridCol w:w="1371"/>
        <w:gridCol w:w="1372"/>
        <w:gridCol w:w="1394"/>
        <w:gridCol w:w="1368"/>
        <w:tblGridChange w:id="1085">
          <w:tblGrid>
            <w:gridCol w:w="539"/>
            <w:gridCol w:w="3692"/>
            <w:gridCol w:w="1371"/>
            <w:gridCol w:w="1372"/>
            <w:gridCol w:w="1394"/>
            <w:gridCol w:w="1368"/>
          </w:tblGrid>
        </w:tblGridChange>
      </w:tblGrid>
      <w:tr w:rsidR="00AB138E" w:rsidRPr="00AB138E" w14:paraId="2D46D6B3" w14:textId="77777777" w:rsidTr="00A10953">
        <w:trPr>
          <w:jc w:val="center"/>
        </w:trPr>
        <w:tc>
          <w:tcPr>
            <w:tcW w:w="551" w:type="dxa"/>
          </w:tcPr>
          <w:p w14:paraId="2BC05FD3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3827" w:type="dxa"/>
          </w:tcPr>
          <w:p w14:paraId="0E28F50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Q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uestion </w:t>
            </w:r>
          </w:p>
        </w:tc>
        <w:tc>
          <w:tcPr>
            <w:tcW w:w="1417" w:type="dxa"/>
          </w:tcPr>
          <w:p w14:paraId="544DAD9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A</w:t>
            </w:r>
          </w:p>
        </w:tc>
        <w:tc>
          <w:tcPr>
            <w:tcW w:w="1418" w:type="dxa"/>
          </w:tcPr>
          <w:p w14:paraId="4308763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B</w:t>
            </w:r>
          </w:p>
        </w:tc>
        <w:tc>
          <w:tcPr>
            <w:tcW w:w="1369" w:type="dxa"/>
          </w:tcPr>
          <w:p w14:paraId="36ABA3A0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414" w:type="dxa"/>
          </w:tcPr>
          <w:p w14:paraId="71B0F8D4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D</w:t>
            </w:r>
          </w:p>
        </w:tc>
      </w:tr>
      <w:tr w:rsidR="00AB138E" w:rsidRPr="00AB138E" w14:paraId="00B0D6B2" w14:textId="77777777" w:rsidTr="00A10953">
        <w:trPr>
          <w:jc w:val="center"/>
        </w:trPr>
        <w:tc>
          <w:tcPr>
            <w:tcW w:w="551" w:type="dxa"/>
          </w:tcPr>
          <w:p w14:paraId="11A76A4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3827" w:type="dxa"/>
          </w:tcPr>
          <w:p w14:paraId="5EA4995A" w14:textId="21461882" w:rsidR="00886E1F" w:rsidRPr="00100234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086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087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我</w:t>
            </w:r>
            <w:del w:id="1088" w:author="Microsoft Office User" w:date="2020-12-23T14:55:00Z">
              <w:r w:rsidR="002D5C62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089" w:author="Microsoft Office User" w:date="2020-12-23T15:02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</w:del>
            <w:ins w:id="1090" w:author="Microsoft Office User" w:date="2020-12-23T14:55:00Z">
              <w:r w:rsidR="00100234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09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們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092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會</w:t>
            </w:r>
            <w:del w:id="1093" w:author="Microsoft Office User" w:date="2020-12-23T14:55:00Z">
              <w:r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09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點</w:delText>
              </w:r>
            </w:del>
            <w:ins w:id="1095" w:author="Microsoft Office User" w:date="2020-12-23T14:55:00Z">
              <w:r w:rsidR="00100234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09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怎樣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097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形容</w:t>
            </w:r>
            <w:ins w:id="1098" w:author="Microsoft Office User" w:date="2020-12-23T14:55:00Z">
              <w:r w:rsidR="00100234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09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這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0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個女</w:t>
            </w:r>
            <w:ins w:id="1101" w:author="Microsoft Office User" w:date="2020-12-23T15:01:00Z">
              <w:r w:rsidR="00100234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0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孩</w:t>
              </w:r>
            </w:ins>
            <w:del w:id="1103" w:author="Microsoft Office User" w:date="2020-12-23T14:58:00Z">
              <w:r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0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仔</w:delText>
              </w:r>
            </w:del>
            <w:del w:id="1105" w:author="Microsoft Office User" w:date="2020-12-23T14:55:00Z">
              <w:r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0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1107" w:author="Microsoft Office User" w:date="2020-12-23T14:55:00Z">
              <w:r w:rsidR="00100234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0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09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創作?</w:t>
            </w:r>
          </w:p>
        </w:tc>
        <w:tc>
          <w:tcPr>
            <w:tcW w:w="1417" w:type="dxa"/>
          </w:tcPr>
          <w:p w14:paraId="6B9C0C0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天方夜譚</w:t>
            </w:r>
          </w:p>
        </w:tc>
        <w:tc>
          <w:tcPr>
            <w:tcW w:w="1418" w:type="dxa"/>
          </w:tcPr>
          <w:p w14:paraId="5C874050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光怪陸離</w:t>
            </w:r>
          </w:p>
        </w:tc>
        <w:tc>
          <w:tcPr>
            <w:tcW w:w="1369" w:type="dxa"/>
          </w:tcPr>
          <w:p w14:paraId="4BBB24F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天馬行空</w:t>
            </w:r>
          </w:p>
        </w:tc>
        <w:tc>
          <w:tcPr>
            <w:tcW w:w="1414" w:type="dxa"/>
          </w:tcPr>
          <w:p w14:paraId="6586D54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魚目混珠</w:t>
            </w:r>
          </w:p>
        </w:tc>
      </w:tr>
      <w:tr w:rsidR="00AB138E" w:rsidRPr="00AB138E" w14:paraId="5C42ECBF" w14:textId="77777777" w:rsidTr="00A10953">
        <w:trPr>
          <w:jc w:val="center"/>
        </w:trPr>
        <w:tc>
          <w:tcPr>
            <w:tcW w:w="551" w:type="dxa"/>
          </w:tcPr>
          <w:p w14:paraId="1B290C3C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3827" w:type="dxa"/>
          </w:tcPr>
          <w:p w14:paraId="10C71BAA" w14:textId="2C43EF81" w:rsidR="00886E1F" w:rsidRPr="00100234" w:rsidRDefault="00100234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110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ins w:id="1111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1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我們會怎樣</w:t>
              </w:r>
            </w:ins>
            <w:del w:id="1113" w:author="Microsoft Office User" w:date="2020-12-23T14:55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14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我</w:delText>
              </w:r>
              <w:r w:rsidR="002D5C62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115" w:author="Microsoft Office User" w:date="2020-12-23T15:02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1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會點</w:delText>
              </w:r>
            </w:del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17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形容個</w:t>
            </w:r>
            <w:ins w:id="1118" w:author="Microsoft Office User" w:date="2020-12-23T15:02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1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男</w:t>
              </w:r>
            </w:ins>
            <w:ins w:id="1120" w:author="Microsoft Office User" w:date="2020-12-23T14:58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2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子</w:t>
              </w:r>
            </w:ins>
            <w:del w:id="1122" w:author="Microsoft Office User" w:date="2020-12-23T14:58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2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男</w:delText>
              </w:r>
            </w:del>
            <w:del w:id="1124" w:author="Microsoft Office User" w:date="2020-12-23T14:56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2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仔</w:delText>
              </w:r>
            </w:del>
            <w:ins w:id="1126" w:author="Microsoft Office User" w:date="2020-12-23T14:56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2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del w:id="1128" w:author="Microsoft Office User" w:date="2020-12-23T14:56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2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30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行動?</w:t>
            </w:r>
          </w:p>
        </w:tc>
        <w:tc>
          <w:tcPr>
            <w:tcW w:w="1417" w:type="dxa"/>
          </w:tcPr>
          <w:p w14:paraId="417CFAC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當機立斷</w:t>
            </w:r>
          </w:p>
        </w:tc>
        <w:tc>
          <w:tcPr>
            <w:tcW w:w="1418" w:type="dxa"/>
          </w:tcPr>
          <w:p w14:paraId="72AD4DF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匹夫之勇</w:t>
            </w:r>
          </w:p>
        </w:tc>
        <w:tc>
          <w:tcPr>
            <w:tcW w:w="1369" w:type="dxa"/>
          </w:tcPr>
          <w:p w14:paraId="7D95D32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火樹銀花</w:t>
            </w:r>
          </w:p>
        </w:tc>
        <w:tc>
          <w:tcPr>
            <w:tcW w:w="1414" w:type="dxa"/>
          </w:tcPr>
          <w:p w14:paraId="77D25CE6" w14:textId="77777777" w:rsidR="00792B8F" w:rsidRPr="00D65DA7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del w:id="1131" w:author="Carol To" w:date="2014-01-31T01:42:00Z">
              <w:r w:rsidRPr="00D65DA7" w:rsidDel="00792B8F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獨</w:delText>
              </w:r>
              <w:r w:rsidRPr="00D65DA7" w:rsidDel="00792B8F">
                <w:rPr>
                  <w:rStyle w:val="key"/>
                  <w:rFonts w:asciiTheme="majorEastAsia" w:eastAsiaTheme="majorEastAsia" w:hAnsiTheme="majorEastAsia" w:hint="eastAsia"/>
                  <w:bCs/>
                  <w:color w:val="000000" w:themeColor="text1"/>
                  <w:szCs w:val="24"/>
                </w:rPr>
                <w:delText>斷</w:delText>
              </w:r>
              <w:r w:rsidRPr="00D65DA7" w:rsidDel="00792B8F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獨行</w:delText>
              </w:r>
            </w:del>
            <w:ins w:id="1132" w:author="Carol To" w:date="2014-01-31T01:43:00Z">
              <w:r w:rsidR="00792B8F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t>螳</w:t>
              </w:r>
            </w:ins>
            <w:ins w:id="1133" w:author="Carol To" w:date="2014-01-31T01:44:00Z">
              <w:r w:rsidR="00792B8F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t>臂擋車</w:t>
              </w:r>
            </w:ins>
          </w:p>
        </w:tc>
      </w:tr>
      <w:tr w:rsidR="00AB138E" w:rsidRPr="00AB138E" w14:paraId="2D238966" w14:textId="77777777" w:rsidTr="00A10953">
        <w:trPr>
          <w:jc w:val="center"/>
        </w:trPr>
        <w:tc>
          <w:tcPr>
            <w:tcW w:w="551" w:type="dxa"/>
          </w:tcPr>
          <w:p w14:paraId="0E814BB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3827" w:type="dxa"/>
          </w:tcPr>
          <w:p w14:paraId="11421CF3" w14:textId="2D51295C" w:rsidR="00886E1F" w:rsidRPr="00100234" w:rsidRDefault="00100234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134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ins w:id="1135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3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我們會怎樣</w:t>
              </w:r>
            </w:ins>
            <w:del w:id="1137" w:author="Microsoft Office User" w:date="2020-12-23T14:55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3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我</w:delText>
              </w:r>
              <w:r w:rsidR="002D5C62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139" w:author="Microsoft Office User" w:date="2020-12-23T15:02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4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會點</w:delText>
              </w:r>
            </w:del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4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形容個男</w:t>
            </w:r>
            <w:ins w:id="1142" w:author="Microsoft Office User" w:date="2020-12-23T14:59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4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子</w:t>
              </w:r>
            </w:ins>
            <w:del w:id="1144" w:author="Microsoft Office User" w:date="2020-12-23T14:59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4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仔</w:delText>
              </w:r>
            </w:del>
            <w:ins w:id="1146" w:author="Microsoft Office User" w:date="2020-12-23T14:59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4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del w:id="1148" w:author="Microsoft Office User" w:date="2020-12-23T14:59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4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間屋</w:delText>
              </w:r>
            </w:del>
            <w:ins w:id="1150" w:author="Microsoft Office User" w:date="2020-12-23T14:59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51" w:author="Microsoft Office User" w:date="2020-12-23T15:02:00Z">
                    <w:rPr>
                      <w:rFonts w:asciiTheme="majorEastAsia" w:eastAsiaTheme="majorEastAsia" w:hAnsiTheme="majorEastAsia" w:hint="eastAsia"/>
                      <w:b/>
                      <w:color w:val="000000" w:themeColor="text1"/>
                      <w:szCs w:val="24"/>
                    </w:rPr>
                  </w:rPrChange>
                </w:rPr>
                <w:t>家</w:t>
              </w:r>
            </w:ins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52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?</w:t>
            </w:r>
          </w:p>
        </w:tc>
        <w:tc>
          <w:tcPr>
            <w:tcW w:w="1417" w:type="dxa"/>
          </w:tcPr>
          <w:p w14:paraId="305D409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別有洞天</w:t>
            </w:r>
          </w:p>
        </w:tc>
        <w:tc>
          <w:tcPr>
            <w:tcW w:w="1418" w:type="dxa"/>
          </w:tcPr>
          <w:p w14:paraId="0484929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怪裡怪氣</w:t>
            </w:r>
          </w:p>
        </w:tc>
        <w:tc>
          <w:tcPr>
            <w:tcW w:w="1369" w:type="dxa"/>
          </w:tcPr>
          <w:p w14:paraId="6CF77BBF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别出心裁</w:t>
            </w:r>
          </w:p>
        </w:tc>
        <w:tc>
          <w:tcPr>
            <w:tcW w:w="1414" w:type="dxa"/>
          </w:tcPr>
          <w:p w14:paraId="6D533BA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癡人說夢</w:t>
            </w:r>
          </w:p>
        </w:tc>
      </w:tr>
      <w:tr w:rsidR="00AB138E" w:rsidRPr="00AB138E" w14:paraId="511394F9" w14:textId="77777777" w:rsidTr="00A10953">
        <w:trPr>
          <w:jc w:val="center"/>
        </w:trPr>
        <w:tc>
          <w:tcPr>
            <w:tcW w:w="551" w:type="dxa"/>
          </w:tcPr>
          <w:p w14:paraId="475AD5E9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3827" w:type="dxa"/>
          </w:tcPr>
          <w:p w14:paraId="02CD2CE8" w14:textId="1DAC7E13" w:rsidR="00886E1F" w:rsidRPr="00100234" w:rsidRDefault="006314BF" w:rsidP="006314BF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153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  <w:rPrChange w:id="1154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kern w:val="0"/>
                    <w:szCs w:val="24"/>
                  </w:rPr>
                </w:rPrChange>
              </w:rPr>
              <w:t>相比起紮孖辮</w:t>
            </w: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55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嘅</w:t>
            </w:r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  <w:rPrChange w:id="115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kern w:val="0"/>
                    <w:szCs w:val="24"/>
                  </w:rPr>
                </w:rPrChange>
              </w:rPr>
              <w:t>女孩，我</w:t>
            </w:r>
            <w:del w:id="1157" w:author="Microsoft Office User" w:date="2020-12-23T14:55:00Z">
              <w:r w:rsidR="002D5C62" w:rsidRPr="00100234" w:rsidDel="00100234">
                <w:rPr>
                  <w:rFonts w:asciiTheme="majorEastAsia" w:eastAsiaTheme="majorEastAsia" w:hAnsiTheme="majorEastAsia" w:cs="Times New Roman" w:hint="eastAsia"/>
                  <w:color w:val="000000" w:themeColor="text1"/>
                  <w:szCs w:val="24"/>
                  <w:highlight w:val="yellow"/>
                  <w:rPrChange w:id="1158" w:author="Microsoft Office User" w:date="2020-12-23T15:02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</w:del>
            <w:ins w:id="1159" w:author="Microsoft Office User" w:date="2020-12-23T14:55:00Z">
              <w:r w:rsidR="00100234" w:rsidRPr="00100234">
                <w:rPr>
                  <w:rFonts w:asciiTheme="majorEastAsia" w:eastAsiaTheme="majorEastAsia" w:hAnsiTheme="majorEastAsia" w:hint="eastAsia"/>
                  <w:color w:val="000000" w:themeColor="text1"/>
                  <w:kern w:val="0"/>
                  <w:szCs w:val="24"/>
                  <w:highlight w:val="yellow"/>
                  <w:rPrChange w:id="116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kern w:val="0"/>
                      <w:szCs w:val="24"/>
                    </w:rPr>
                  </w:rPrChange>
                </w:rPr>
                <w:t>們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  <w:rPrChange w:id="116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kern w:val="0"/>
                    <w:szCs w:val="24"/>
                  </w:rPr>
                </w:rPrChange>
              </w:rPr>
              <w:t>會</w:t>
            </w:r>
            <w:ins w:id="1162" w:author="Microsoft Office User" w:date="2020-12-23T14:56:00Z">
              <w:r w:rsidR="00100234"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6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怎樣</w:t>
              </w:r>
            </w:ins>
            <w:del w:id="1164" w:author="Microsoft Office User" w:date="2020-12-23T14:56:00Z">
              <w:r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kern w:val="0"/>
                  <w:szCs w:val="24"/>
                  <w:highlight w:val="yellow"/>
                  <w:rPrChange w:id="116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kern w:val="0"/>
                      <w:szCs w:val="24"/>
                    </w:rPr>
                  </w:rPrChange>
                </w:rPr>
                <w:delText>點</w:delText>
              </w:r>
            </w:del>
            <w:del w:id="1166" w:author="Microsoft Office User" w:date="2020-12-23T14:59:00Z">
              <w:r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kern w:val="0"/>
                  <w:szCs w:val="24"/>
                  <w:highlight w:val="yellow"/>
                  <w:rPrChange w:id="116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kern w:val="0"/>
                      <w:szCs w:val="24"/>
                    </w:rPr>
                  </w:rPrChange>
                </w:rPr>
                <w:delText>樣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  <w:rPrChange w:id="1168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kern w:val="0"/>
                    <w:szCs w:val="24"/>
                  </w:rPr>
                </w:rPrChange>
              </w:rPr>
              <w:t>形容</w:t>
            </w:r>
            <w:del w:id="1169" w:author="Microsoft Office User" w:date="2020-12-23T14:56:00Z">
              <w:r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kern w:val="0"/>
                  <w:szCs w:val="24"/>
                  <w:highlight w:val="yellow"/>
                  <w:rPrChange w:id="117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kern w:val="0"/>
                      <w:szCs w:val="24"/>
                    </w:rPr>
                  </w:rPrChange>
                </w:rPr>
                <w:delText>冇</w:delText>
              </w:r>
            </w:del>
            <w:ins w:id="1171" w:author="Microsoft Office User" w:date="2020-12-23T14:56:00Z">
              <w:r w:rsidR="00100234" w:rsidRPr="00100234">
                <w:rPr>
                  <w:rFonts w:asciiTheme="majorEastAsia" w:eastAsiaTheme="majorEastAsia" w:hAnsiTheme="majorEastAsia" w:hint="eastAsia"/>
                  <w:color w:val="000000" w:themeColor="text1"/>
                  <w:kern w:val="0"/>
                  <w:szCs w:val="24"/>
                  <w:highlight w:val="yellow"/>
                  <w:rPrChange w:id="117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kern w:val="0"/>
                      <w:szCs w:val="24"/>
                    </w:rPr>
                  </w:rPrChange>
                </w:rPr>
                <w:t>沒有</w:t>
              </w:r>
            </w:ins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  <w:rPrChange w:id="117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kern w:val="0"/>
                    <w:szCs w:val="24"/>
                  </w:rPr>
                </w:rPrChange>
              </w:rPr>
              <w:t>紮辮女孩</w:t>
            </w:r>
            <w:ins w:id="1174" w:author="Microsoft Office User" w:date="2020-12-23T14:56:00Z">
              <w:r w:rsidR="00100234" w:rsidRPr="00100234">
                <w:rPr>
                  <w:rFonts w:asciiTheme="majorEastAsia" w:eastAsiaTheme="majorEastAsia" w:hAnsiTheme="majorEastAsia" w:hint="eastAsia"/>
                  <w:color w:val="000000" w:themeColor="text1"/>
                  <w:kern w:val="0"/>
                  <w:szCs w:val="24"/>
                  <w:highlight w:val="yellow"/>
                  <w:rPrChange w:id="117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kern w:val="0"/>
                      <w:szCs w:val="24"/>
                    </w:rPr>
                  </w:rPrChange>
                </w:rPr>
                <w:t>的</w:t>
              </w:r>
            </w:ins>
            <w:del w:id="1176" w:author="Microsoft Office User" w:date="2020-12-23T14:56:00Z">
              <w:r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7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Pr="00100234"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  <w:highlight w:val="yellow"/>
                <w:rPrChange w:id="1178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kern w:val="0"/>
                    <w:szCs w:val="24"/>
                  </w:rPr>
                </w:rPrChange>
              </w:rPr>
              <w:t>為人?</w:t>
            </w:r>
          </w:p>
        </w:tc>
        <w:tc>
          <w:tcPr>
            <w:tcW w:w="1417" w:type="dxa"/>
          </w:tcPr>
          <w:p w14:paraId="14406AEB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居安思危</w:t>
            </w:r>
          </w:p>
        </w:tc>
        <w:tc>
          <w:tcPr>
            <w:tcW w:w="1418" w:type="dxa"/>
          </w:tcPr>
          <w:p w14:paraId="06527A6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樂天知命</w:t>
            </w:r>
          </w:p>
        </w:tc>
        <w:tc>
          <w:tcPr>
            <w:tcW w:w="1369" w:type="dxa"/>
          </w:tcPr>
          <w:p w14:paraId="252EF21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cs="Arial" w:hint="eastAsia"/>
                <w:i/>
                <w:color w:val="000000" w:themeColor="text1"/>
                <w:szCs w:val="24"/>
              </w:rPr>
              <w:t>樂極忘形</w:t>
            </w:r>
          </w:p>
        </w:tc>
        <w:tc>
          <w:tcPr>
            <w:tcW w:w="1414" w:type="dxa"/>
          </w:tcPr>
          <w:p w14:paraId="150A8EC3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知情識趣</w:t>
            </w:r>
          </w:p>
        </w:tc>
      </w:tr>
      <w:tr w:rsidR="00AB138E" w:rsidRPr="00AB138E" w14:paraId="3A0E0DD8" w14:textId="77777777" w:rsidTr="00A10953">
        <w:trPr>
          <w:jc w:val="center"/>
        </w:trPr>
        <w:tc>
          <w:tcPr>
            <w:tcW w:w="551" w:type="dxa"/>
          </w:tcPr>
          <w:p w14:paraId="7746EEE4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3827" w:type="dxa"/>
          </w:tcPr>
          <w:p w14:paraId="7747AA3E" w14:textId="336605F8" w:rsidR="00886E1F" w:rsidRPr="00100234" w:rsidRDefault="00100234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179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ins w:id="1180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8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我們會怎樣</w:t>
              </w:r>
            </w:ins>
            <w:del w:id="1182" w:author="Microsoft Office User" w:date="2020-12-23T14:55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8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我</w:delText>
              </w:r>
              <w:r w:rsidR="002D5C62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84" w:author="Microsoft Office User" w:date="2020-12-23T15:02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8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會點</w:delText>
              </w:r>
            </w:del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8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形容</w:t>
            </w:r>
            <w:ins w:id="1187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8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這</w:t>
              </w:r>
            </w:ins>
            <w:del w:id="1189" w:author="Microsoft Office User" w:date="2020-12-23T14:55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9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依</w:delText>
              </w:r>
            </w:del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9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兩個</w:t>
            </w:r>
            <w:del w:id="1192" w:author="Microsoft Office User" w:date="2020-12-23T14:55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9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賊</w:delText>
              </w:r>
            </w:del>
            <w:ins w:id="1194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9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人的</w:t>
              </w:r>
            </w:ins>
            <w:del w:id="1196" w:author="Microsoft Office User" w:date="2020-12-23T14:55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197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198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做法?</w:t>
            </w:r>
          </w:p>
        </w:tc>
        <w:tc>
          <w:tcPr>
            <w:tcW w:w="1417" w:type="dxa"/>
          </w:tcPr>
          <w:p w14:paraId="135B11D3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馬失前蹄</w:t>
            </w:r>
          </w:p>
        </w:tc>
        <w:tc>
          <w:tcPr>
            <w:tcW w:w="1418" w:type="dxa"/>
          </w:tcPr>
          <w:p w14:paraId="27C7848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模稜兩可</w:t>
            </w:r>
          </w:p>
        </w:tc>
        <w:tc>
          <w:tcPr>
            <w:tcW w:w="1369" w:type="dxa"/>
          </w:tcPr>
          <w:p w14:paraId="2C33DD5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改過從新</w:t>
            </w:r>
          </w:p>
        </w:tc>
        <w:tc>
          <w:tcPr>
            <w:tcW w:w="1414" w:type="dxa"/>
          </w:tcPr>
          <w:p w14:paraId="5CBF82E9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懸崖勒馬</w:t>
            </w:r>
          </w:p>
        </w:tc>
      </w:tr>
      <w:tr w:rsidR="00AB138E" w:rsidRPr="00AB138E" w14:paraId="242BCAD1" w14:textId="77777777" w:rsidTr="00A10953">
        <w:trPr>
          <w:jc w:val="center"/>
        </w:trPr>
        <w:tc>
          <w:tcPr>
            <w:tcW w:w="551" w:type="dxa"/>
          </w:tcPr>
          <w:p w14:paraId="4835F23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6</w:t>
            </w:r>
          </w:p>
        </w:tc>
        <w:tc>
          <w:tcPr>
            <w:tcW w:w="3827" w:type="dxa"/>
          </w:tcPr>
          <w:p w14:paraId="5899B3D1" w14:textId="4CDA5B87" w:rsidR="00886E1F" w:rsidRPr="00100234" w:rsidRDefault="00100234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199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ins w:id="1200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0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我們會怎樣</w:t>
              </w:r>
            </w:ins>
            <w:del w:id="1202" w:author="Microsoft Office User" w:date="2020-12-23T14:55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0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我</w:delText>
              </w:r>
              <w:r w:rsidR="002D5C62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04" w:author="Microsoft Office User" w:date="2020-12-23T15:02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0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會點</w:delText>
              </w:r>
            </w:del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0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形容</w:t>
            </w:r>
            <w:ins w:id="1207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0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這</w:t>
              </w:r>
            </w:ins>
            <w:del w:id="1209" w:author="Microsoft Office User" w:date="2020-12-23T14:55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1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依</w:delText>
              </w:r>
            </w:del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1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個情況?</w:t>
            </w:r>
          </w:p>
        </w:tc>
        <w:tc>
          <w:tcPr>
            <w:tcW w:w="1417" w:type="dxa"/>
          </w:tcPr>
          <w:p w14:paraId="1B944D97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乘人之危</w:t>
            </w:r>
          </w:p>
        </w:tc>
        <w:tc>
          <w:tcPr>
            <w:tcW w:w="1418" w:type="dxa"/>
          </w:tcPr>
          <w:p w14:paraId="23716C94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舉世矚目</w:t>
            </w:r>
          </w:p>
        </w:tc>
        <w:tc>
          <w:tcPr>
            <w:tcW w:w="1369" w:type="dxa"/>
          </w:tcPr>
          <w:p w14:paraId="515F319F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世態炎涼</w:t>
            </w:r>
          </w:p>
        </w:tc>
        <w:tc>
          <w:tcPr>
            <w:tcW w:w="1414" w:type="dxa"/>
          </w:tcPr>
          <w:p w14:paraId="4BFF820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游刃有餘</w:t>
            </w:r>
          </w:p>
        </w:tc>
      </w:tr>
      <w:tr w:rsidR="00AB138E" w:rsidRPr="00AB138E" w14:paraId="01384DAC" w14:textId="77777777" w:rsidTr="00100234">
        <w:tblPrEx>
          <w:tblW w:w="0" w:type="auto"/>
          <w:jc w:val="center"/>
          <w:tblPrExChange w:id="1212" w:author="Microsoft Office User" w:date="2020-12-23T14:59:00Z">
            <w:tblPrEx>
              <w:tblW w:w="0" w:type="auto"/>
              <w:jc w:val="center"/>
            </w:tblPrEx>
          </w:tblPrExChange>
        </w:tblPrEx>
        <w:trPr>
          <w:trHeight w:val="473"/>
          <w:jc w:val="center"/>
          <w:trPrChange w:id="1213" w:author="Microsoft Office User" w:date="2020-12-23T14:59:00Z">
            <w:trPr>
              <w:jc w:val="center"/>
            </w:trPr>
          </w:trPrChange>
        </w:trPr>
        <w:tc>
          <w:tcPr>
            <w:tcW w:w="551" w:type="dxa"/>
            <w:tcPrChange w:id="1214" w:author="Microsoft Office User" w:date="2020-12-23T14:59:00Z">
              <w:tcPr>
                <w:tcW w:w="551" w:type="dxa"/>
              </w:tcPr>
            </w:tcPrChange>
          </w:tcPr>
          <w:p w14:paraId="3F1074F7" w14:textId="77777777" w:rsidR="00886E1F" w:rsidRPr="00AB138E" w:rsidRDefault="001B43D9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3827" w:type="dxa"/>
            <w:tcPrChange w:id="1215" w:author="Microsoft Office User" w:date="2020-12-23T14:59:00Z">
              <w:tcPr>
                <w:tcW w:w="3827" w:type="dxa"/>
              </w:tcPr>
            </w:tcPrChange>
          </w:tcPr>
          <w:p w14:paraId="7563F4AE" w14:textId="010A9463" w:rsidR="00886E1F" w:rsidRPr="00100234" w:rsidRDefault="00100234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216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ins w:id="1217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1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我們會怎樣</w:t>
              </w:r>
            </w:ins>
            <w:del w:id="1219" w:author="Microsoft Office User" w:date="2020-12-23T14:55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2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我</w:delText>
              </w:r>
              <w:r w:rsidR="002D5C62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21" w:author="Microsoft Office User" w:date="2020-12-23T15:02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22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會點</w:delText>
              </w:r>
            </w:del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23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形容</w:t>
            </w:r>
            <w:ins w:id="1224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2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這</w:t>
              </w:r>
            </w:ins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2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個媽媽</w:t>
            </w:r>
            <w:del w:id="1227" w:author="Microsoft Office User" w:date="2020-12-23T14:59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2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嘅</w:delText>
              </w:r>
            </w:del>
            <w:ins w:id="1229" w:author="Microsoft Office User" w:date="2020-12-23T14:59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30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的</w:t>
              </w:r>
            </w:ins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31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做法?</w:t>
            </w:r>
          </w:p>
        </w:tc>
        <w:tc>
          <w:tcPr>
            <w:tcW w:w="1417" w:type="dxa"/>
            <w:tcPrChange w:id="1232" w:author="Microsoft Office User" w:date="2020-12-23T14:59:00Z">
              <w:tcPr>
                <w:tcW w:w="1417" w:type="dxa"/>
              </w:tcPr>
            </w:tcPrChange>
          </w:tcPr>
          <w:p w14:paraId="16AEA5F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臥薪嘗膽</w:t>
            </w:r>
          </w:p>
        </w:tc>
        <w:tc>
          <w:tcPr>
            <w:tcW w:w="1418" w:type="dxa"/>
            <w:tcPrChange w:id="1233" w:author="Microsoft Office User" w:date="2020-12-23T14:59:00Z">
              <w:tcPr>
                <w:tcW w:w="1418" w:type="dxa"/>
              </w:tcPr>
            </w:tcPrChange>
          </w:tcPr>
          <w:p w14:paraId="45216D7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落井下石</w:t>
            </w:r>
          </w:p>
        </w:tc>
        <w:tc>
          <w:tcPr>
            <w:tcW w:w="1369" w:type="dxa"/>
            <w:tcPrChange w:id="1234" w:author="Microsoft Office User" w:date="2020-12-23T14:59:00Z">
              <w:tcPr>
                <w:tcW w:w="1369" w:type="dxa"/>
              </w:tcPr>
            </w:tcPrChange>
          </w:tcPr>
          <w:p w14:paraId="2E713052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曲高和寡</w:t>
            </w:r>
          </w:p>
        </w:tc>
        <w:tc>
          <w:tcPr>
            <w:tcW w:w="1414" w:type="dxa"/>
            <w:tcPrChange w:id="1235" w:author="Microsoft Office User" w:date="2020-12-23T14:59:00Z">
              <w:tcPr>
                <w:tcW w:w="1414" w:type="dxa"/>
              </w:tcPr>
            </w:tcPrChange>
          </w:tcPr>
          <w:p w14:paraId="4757753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抱薪救火</w:t>
            </w:r>
          </w:p>
        </w:tc>
      </w:tr>
      <w:tr w:rsidR="00AB138E" w:rsidRPr="00AB138E" w14:paraId="57080629" w14:textId="77777777" w:rsidTr="00A10953">
        <w:trPr>
          <w:jc w:val="center"/>
        </w:trPr>
        <w:tc>
          <w:tcPr>
            <w:tcW w:w="551" w:type="dxa"/>
          </w:tcPr>
          <w:p w14:paraId="680863AC" w14:textId="77777777" w:rsidR="00886E1F" w:rsidRPr="00AB138E" w:rsidRDefault="001B43D9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3827" w:type="dxa"/>
          </w:tcPr>
          <w:p w14:paraId="24E4B36D" w14:textId="32BA3304" w:rsidR="00886E1F" w:rsidRPr="00100234" w:rsidRDefault="00100234" w:rsidP="00100234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highlight w:val="yellow"/>
                <w:rPrChange w:id="1236" w:author="Microsoft Office User" w:date="2020-12-23T15:02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  <w:pPrChange w:id="1237" w:author="Microsoft Office User" w:date="2020-12-23T15:01:00Z">
                <w:pPr>
                  <w:pStyle w:val="ListParagraph"/>
                  <w:ind w:leftChars="0" w:left="0"/>
                </w:pPr>
              </w:pPrChange>
            </w:pPr>
            <w:ins w:id="1238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39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我們會怎樣</w:t>
              </w:r>
            </w:ins>
            <w:del w:id="1240" w:author="Microsoft Office User" w:date="2020-12-23T14:55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41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我</w:delText>
              </w:r>
              <w:r w:rsidR="002D5C62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42" w:author="Microsoft Office User" w:date="2020-12-23T15:02:00Z">
                    <w:rPr>
                      <w:rFonts w:asciiTheme="majorEastAsia" w:eastAsiaTheme="majorEastAsia" w:hAnsiTheme="majorEastAsia" w:cs="Times New Roman" w:hint="eastAsia"/>
                      <w:color w:val="000000" w:themeColor="text1"/>
                      <w:szCs w:val="24"/>
                    </w:rPr>
                  </w:rPrChange>
                </w:rPr>
                <w:delText>哋</w:delText>
              </w:r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4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會點</w:delText>
              </w:r>
            </w:del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44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形容</w:t>
            </w:r>
            <w:ins w:id="1245" w:author="Microsoft Office User" w:date="2020-12-23T14:55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46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這</w:t>
              </w:r>
            </w:ins>
            <w:ins w:id="1247" w:author="Microsoft Office User" w:date="2020-12-23T15:01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48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男</w:t>
              </w:r>
            </w:ins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49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個</w:t>
            </w:r>
            <w:ins w:id="1250" w:author="Microsoft Office User" w:date="2020-12-23T15:01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51" w:author="Microsoft Office User" w:date="2020-12-23T15:02:00Z">
                    <w:rPr>
                      <w:rFonts w:ascii="Microsoft JhengHei" w:eastAsia="Microsoft JhengHei" w:hAnsi="Microsoft JhengHei" w:cs="Microsoft JhengHei" w:hint="eastAsia"/>
                      <w:color w:val="202124"/>
                      <w:sz w:val="36"/>
                      <w:szCs w:val="36"/>
                    </w:rPr>
                  </w:rPrChange>
                </w:rPr>
                <w:t>孩</w:t>
              </w:r>
            </w:ins>
            <w:del w:id="1252" w:author="Microsoft Office User" w:date="2020-12-23T15:01:00Z">
              <w:r w:rsidR="00886E1F" w:rsidRPr="00100234" w:rsidDel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53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delText>男仔</w:delText>
              </w:r>
            </w:del>
            <w:ins w:id="1254" w:author="Microsoft Office User" w:date="2020-12-23T15:01:00Z">
              <w:r w:rsidRPr="00100234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highlight w:val="yellow"/>
                  <w:rPrChange w:id="1255" w:author="Microsoft Office User" w:date="2020-12-23T15:02:00Z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4"/>
                    </w:rPr>
                  </w:rPrChange>
                </w:rPr>
                <w:t>子</w:t>
              </w:r>
            </w:ins>
            <w:r w:rsidR="00886E1F" w:rsidRPr="0010023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highlight w:val="yellow"/>
                <w:rPrChange w:id="1256" w:author="Microsoft Office User" w:date="2020-12-23T15:02:00Z">
                  <w:rPr>
                    <w:rFonts w:asciiTheme="majorEastAsia" w:eastAsiaTheme="majorEastAsia" w:hAnsiTheme="majorEastAsia" w:hint="eastAsia"/>
                    <w:color w:val="000000" w:themeColor="text1"/>
                    <w:szCs w:val="24"/>
                  </w:rPr>
                </w:rPrChange>
              </w:rPr>
              <w:t>?</w:t>
            </w:r>
          </w:p>
        </w:tc>
        <w:tc>
          <w:tcPr>
            <w:tcW w:w="1417" w:type="dxa"/>
          </w:tcPr>
          <w:p w14:paraId="74C417CA" w14:textId="77777777" w:rsidR="00886E1F" w:rsidRPr="00A7430C" w:rsidRDefault="009612C7" w:rsidP="00EF42D7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誇下海口</w:t>
            </w:r>
          </w:p>
        </w:tc>
        <w:tc>
          <w:tcPr>
            <w:tcW w:w="1418" w:type="dxa"/>
          </w:tcPr>
          <w:p w14:paraId="21D18D4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del w:id="1257" w:author="Carol To" w:date="2014-01-31T01:45:00Z">
              <w:r w:rsidRPr="00AB138E" w:rsidDel="00792B8F">
                <w:rPr>
                  <w:rFonts w:asciiTheme="majorEastAsia" w:eastAsiaTheme="majorEastAsia" w:hAnsiTheme="majorEastAsia" w:hint="eastAsia"/>
                  <w:i/>
                  <w:color w:val="000000" w:themeColor="text1"/>
                  <w:szCs w:val="24"/>
                </w:rPr>
                <w:delText>口若懸河</w:delText>
              </w:r>
            </w:del>
            <w:ins w:id="1258" w:author="Carol To" w:date="2014-01-31T01:45:00Z">
              <w:r w:rsidR="00792B8F">
                <w:rPr>
                  <w:rFonts w:asciiTheme="majorEastAsia" w:eastAsiaTheme="majorEastAsia" w:hAnsiTheme="majorEastAsia" w:hint="eastAsia"/>
                  <w:i/>
                  <w:color w:val="000000" w:themeColor="text1"/>
                  <w:szCs w:val="24"/>
                </w:rPr>
                <w:t>能言善辯</w:t>
              </w:r>
            </w:ins>
          </w:p>
        </w:tc>
        <w:tc>
          <w:tcPr>
            <w:tcW w:w="1369" w:type="dxa"/>
          </w:tcPr>
          <w:p w14:paraId="7F24CD9A" w14:textId="77777777" w:rsidR="00886E1F" w:rsidRDefault="009C3981" w:rsidP="009C3981">
            <w:pPr>
              <w:pStyle w:val="ListParagraph"/>
              <w:ind w:leftChars="0" w:left="0"/>
              <w:rPr>
                <w:ins w:id="1259" w:author="Carol To" w:date="2014-01-31T01:46:00Z"/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9C3981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娓娓道來</w:t>
            </w:r>
            <w:ins w:id="1260" w:author="Carol To" w:date="2014-01-31T01:46:00Z">
              <w:r w:rsidR="001A4746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u w:val="single"/>
                </w:rPr>
                <w:t xml:space="preserve"> (why phonological</w:t>
              </w:r>
            </w:ins>
          </w:p>
          <w:p w14:paraId="41F088BA" w14:textId="77777777" w:rsidR="001A4746" w:rsidRPr="009C3981" w:rsidRDefault="001A4746" w:rsidP="009C3981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ins w:id="1261" w:author="Carol To" w:date="2014-01-31T01:46:00Z">
              <w:r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  <w:u w:val="single"/>
                </w:rPr>
                <w:t xml:space="preserve"> </w:t>
              </w:r>
            </w:ins>
          </w:p>
        </w:tc>
        <w:tc>
          <w:tcPr>
            <w:tcW w:w="1414" w:type="dxa"/>
          </w:tcPr>
          <w:p w14:paraId="43BA241B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一丘之貉</w:t>
            </w:r>
          </w:p>
        </w:tc>
      </w:tr>
    </w:tbl>
    <w:p w14:paraId="69E13160" w14:textId="77777777" w:rsidR="00886E1F" w:rsidRPr="00A10953" w:rsidRDefault="00886E1F" w:rsidP="00A10953">
      <w:pPr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</w:p>
    <w:sectPr w:rsidR="00886E1F" w:rsidRPr="00A10953" w:rsidSect="00B911B7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6B008" w14:textId="77777777" w:rsidR="00E50F4D" w:rsidRDefault="00E50F4D" w:rsidP="00B911B7">
      <w:r>
        <w:separator/>
      </w:r>
    </w:p>
  </w:endnote>
  <w:endnote w:type="continuationSeparator" w:id="0">
    <w:p w14:paraId="0A5C1805" w14:textId="77777777" w:rsidR="00E50F4D" w:rsidRDefault="00E50F4D" w:rsidP="00B9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2103597"/>
      <w:docPartObj>
        <w:docPartGallery w:val="Page Numbers (Bottom of Page)"/>
        <w:docPartUnique/>
      </w:docPartObj>
    </w:sdtPr>
    <w:sdtContent>
      <w:p w14:paraId="545A42EA" w14:textId="77777777" w:rsidR="00F773EC" w:rsidRDefault="00F773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6C7A">
          <w:rPr>
            <w:noProof/>
            <w:lang w:val="zh-TW"/>
          </w:rPr>
          <w:t>1</w:t>
        </w:r>
        <w:r>
          <w:fldChar w:fldCharType="end"/>
        </w:r>
      </w:p>
    </w:sdtContent>
  </w:sdt>
  <w:p w14:paraId="25C5E573" w14:textId="77777777" w:rsidR="00F773EC" w:rsidRDefault="00F77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0F9CB" w14:textId="77777777" w:rsidR="00E50F4D" w:rsidRDefault="00E50F4D" w:rsidP="00B911B7">
      <w:r>
        <w:separator/>
      </w:r>
    </w:p>
  </w:footnote>
  <w:footnote w:type="continuationSeparator" w:id="0">
    <w:p w14:paraId="304CB182" w14:textId="77777777" w:rsidR="00E50F4D" w:rsidRDefault="00E50F4D" w:rsidP="00B91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5502" w14:textId="77777777" w:rsidR="00F773EC" w:rsidRDefault="00F773EC">
    <w:pPr>
      <w:pStyle w:val="Header"/>
    </w:pPr>
    <w:r w:rsidRPr="00DD6E89">
      <w:rPr>
        <w:rFonts w:ascii="Times New Roman" w:hAnsi="Times New Roman"/>
        <w:b/>
        <w:bCs/>
        <w:color w:val="000000"/>
        <w:sz w:val="28"/>
        <w:szCs w:val="28"/>
      </w:rPr>
      <w:t>香港中學</w:t>
    </w:r>
    <w:r w:rsidRPr="00DD6E89">
      <w:rPr>
        <w:rFonts w:ascii="Times New Roman" w:hAnsi="Times New Roman"/>
        <w:b/>
        <w:color w:val="000000"/>
        <w:sz w:val="28"/>
        <w:szCs w:val="28"/>
      </w:rPr>
      <w:t>生粵語語義</w:t>
    </w:r>
    <w:r>
      <w:rPr>
        <w:rFonts w:ascii="Times New Roman" w:hAnsi="Times New Roman" w:hint="eastAsia"/>
        <w:b/>
        <w:color w:val="000000"/>
        <w:sz w:val="28"/>
        <w:szCs w:val="28"/>
      </w:rPr>
      <w:t>能力</w:t>
    </w:r>
    <w:r w:rsidRPr="00DD6E89">
      <w:rPr>
        <w:rFonts w:ascii="Times New Roman" w:hAnsi="Times New Roman"/>
        <w:b/>
        <w:color w:val="000000"/>
        <w:sz w:val="28"/>
        <w:szCs w:val="28"/>
      </w:rPr>
      <w:t>測試</w:t>
    </w:r>
    <w:r>
      <w:rPr>
        <w:rFonts w:ascii="Times New Roman" w:hAnsi="Times New Roman" w:hint="eastAsia"/>
        <w:b/>
        <w:color w:val="000000"/>
        <w:sz w:val="28"/>
        <w:szCs w:val="28"/>
      </w:rPr>
      <w:t xml:space="preserve"> (</w:t>
    </w:r>
    <w:r>
      <w:rPr>
        <w:rFonts w:ascii="Times New Roman" w:hAnsi="Times New Roman" w:hint="eastAsia"/>
        <w:b/>
        <w:color w:val="000000"/>
        <w:sz w:val="28"/>
        <w:szCs w:val="28"/>
      </w:rPr>
      <w:t>紀錄表</w:t>
    </w:r>
    <w:r>
      <w:rPr>
        <w:rFonts w:ascii="Times New Roman" w:hAnsi="Times New Roman" w:hint="eastAsia"/>
        <w:b/>
        <w:color w:val="000000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3132"/>
    <w:multiLevelType w:val="hybridMultilevel"/>
    <w:tmpl w:val="0672A7BE"/>
    <w:lvl w:ilvl="0" w:tplc="EA0C78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6264D2"/>
    <w:multiLevelType w:val="hybridMultilevel"/>
    <w:tmpl w:val="0E1A58DE"/>
    <w:lvl w:ilvl="0" w:tplc="BDC6D706">
      <w:start w:val="1"/>
      <w:numFmt w:val="upperLetter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8014DC"/>
    <w:multiLevelType w:val="hybridMultilevel"/>
    <w:tmpl w:val="2D1AB820"/>
    <w:lvl w:ilvl="0" w:tplc="CC8A71FC">
      <w:start w:val="2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b/>
        <w:sz w:val="28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B7"/>
    <w:rsid w:val="00042E47"/>
    <w:rsid w:val="00045CBA"/>
    <w:rsid w:val="00055DF5"/>
    <w:rsid w:val="00055F18"/>
    <w:rsid w:val="000573FE"/>
    <w:rsid w:val="00077664"/>
    <w:rsid w:val="0008357A"/>
    <w:rsid w:val="000929B3"/>
    <w:rsid w:val="000B0E6C"/>
    <w:rsid w:val="000B49F0"/>
    <w:rsid w:val="000C13A1"/>
    <w:rsid w:val="000C30A5"/>
    <w:rsid w:val="000C6EC5"/>
    <w:rsid w:val="000D7B85"/>
    <w:rsid w:val="000E0C0A"/>
    <w:rsid w:val="000F56A8"/>
    <w:rsid w:val="00100234"/>
    <w:rsid w:val="001076BA"/>
    <w:rsid w:val="00121C9C"/>
    <w:rsid w:val="00123397"/>
    <w:rsid w:val="00157DA0"/>
    <w:rsid w:val="00161836"/>
    <w:rsid w:val="001650FB"/>
    <w:rsid w:val="0017249C"/>
    <w:rsid w:val="0017645D"/>
    <w:rsid w:val="00177958"/>
    <w:rsid w:val="00181FF8"/>
    <w:rsid w:val="001820D6"/>
    <w:rsid w:val="001951F3"/>
    <w:rsid w:val="001A4746"/>
    <w:rsid w:val="001B43D9"/>
    <w:rsid w:val="001C75B0"/>
    <w:rsid w:val="001D74C7"/>
    <w:rsid w:val="001E4311"/>
    <w:rsid w:val="002014FF"/>
    <w:rsid w:val="00235AEE"/>
    <w:rsid w:val="0023739E"/>
    <w:rsid w:val="00237589"/>
    <w:rsid w:val="0024177C"/>
    <w:rsid w:val="00244021"/>
    <w:rsid w:val="002536D8"/>
    <w:rsid w:val="002560A3"/>
    <w:rsid w:val="00296CE9"/>
    <w:rsid w:val="002B12DB"/>
    <w:rsid w:val="002B2226"/>
    <w:rsid w:val="002D5C62"/>
    <w:rsid w:val="002D6E02"/>
    <w:rsid w:val="002D7087"/>
    <w:rsid w:val="002E30C0"/>
    <w:rsid w:val="00302076"/>
    <w:rsid w:val="0030209E"/>
    <w:rsid w:val="0031488B"/>
    <w:rsid w:val="00321C45"/>
    <w:rsid w:val="0032391C"/>
    <w:rsid w:val="003311BA"/>
    <w:rsid w:val="00331838"/>
    <w:rsid w:val="00332032"/>
    <w:rsid w:val="00365ADF"/>
    <w:rsid w:val="00373A88"/>
    <w:rsid w:val="00376A6F"/>
    <w:rsid w:val="003841DC"/>
    <w:rsid w:val="00384AE1"/>
    <w:rsid w:val="00385B15"/>
    <w:rsid w:val="003978F1"/>
    <w:rsid w:val="003C71E0"/>
    <w:rsid w:val="003D4F4C"/>
    <w:rsid w:val="003E6594"/>
    <w:rsid w:val="003F18E5"/>
    <w:rsid w:val="003F58F8"/>
    <w:rsid w:val="004027A1"/>
    <w:rsid w:val="00406589"/>
    <w:rsid w:val="00424F3B"/>
    <w:rsid w:val="00447A2B"/>
    <w:rsid w:val="004878FD"/>
    <w:rsid w:val="0049663B"/>
    <w:rsid w:val="004A744B"/>
    <w:rsid w:val="004C100A"/>
    <w:rsid w:val="00505AB6"/>
    <w:rsid w:val="005131B8"/>
    <w:rsid w:val="005142C0"/>
    <w:rsid w:val="00564A30"/>
    <w:rsid w:val="005666F5"/>
    <w:rsid w:val="00567A77"/>
    <w:rsid w:val="00577D92"/>
    <w:rsid w:val="00581D66"/>
    <w:rsid w:val="005B0918"/>
    <w:rsid w:val="005B2F3D"/>
    <w:rsid w:val="005C0796"/>
    <w:rsid w:val="005C4B4D"/>
    <w:rsid w:val="005D1CBB"/>
    <w:rsid w:val="005D4F65"/>
    <w:rsid w:val="005E270C"/>
    <w:rsid w:val="005E72D1"/>
    <w:rsid w:val="00603C9C"/>
    <w:rsid w:val="00617829"/>
    <w:rsid w:val="00630ABB"/>
    <w:rsid w:val="006314BF"/>
    <w:rsid w:val="00655A8C"/>
    <w:rsid w:val="0067517C"/>
    <w:rsid w:val="00680A23"/>
    <w:rsid w:val="00690BA1"/>
    <w:rsid w:val="00690BA9"/>
    <w:rsid w:val="006B6975"/>
    <w:rsid w:val="006C6269"/>
    <w:rsid w:val="006D03DD"/>
    <w:rsid w:val="006D4355"/>
    <w:rsid w:val="006D6340"/>
    <w:rsid w:val="006E18DA"/>
    <w:rsid w:val="006E4D7B"/>
    <w:rsid w:val="006F2A09"/>
    <w:rsid w:val="007261AA"/>
    <w:rsid w:val="00734270"/>
    <w:rsid w:val="0074470C"/>
    <w:rsid w:val="007558D8"/>
    <w:rsid w:val="0076339C"/>
    <w:rsid w:val="00771515"/>
    <w:rsid w:val="0077432E"/>
    <w:rsid w:val="00792B8F"/>
    <w:rsid w:val="007A0DF7"/>
    <w:rsid w:val="007A2781"/>
    <w:rsid w:val="007B6889"/>
    <w:rsid w:val="007C14EF"/>
    <w:rsid w:val="007C38F9"/>
    <w:rsid w:val="007D339E"/>
    <w:rsid w:val="007D7D16"/>
    <w:rsid w:val="007E01B0"/>
    <w:rsid w:val="007F1F21"/>
    <w:rsid w:val="007F2D42"/>
    <w:rsid w:val="00800E08"/>
    <w:rsid w:val="0080142E"/>
    <w:rsid w:val="00802AD8"/>
    <w:rsid w:val="0080752B"/>
    <w:rsid w:val="008104BA"/>
    <w:rsid w:val="008151B9"/>
    <w:rsid w:val="00844C86"/>
    <w:rsid w:val="00855789"/>
    <w:rsid w:val="00886E1F"/>
    <w:rsid w:val="008A46CC"/>
    <w:rsid w:val="008A4E87"/>
    <w:rsid w:val="008A7D49"/>
    <w:rsid w:val="008D69DF"/>
    <w:rsid w:val="008E1B4C"/>
    <w:rsid w:val="008F4F72"/>
    <w:rsid w:val="008F758D"/>
    <w:rsid w:val="00916C7A"/>
    <w:rsid w:val="0093497D"/>
    <w:rsid w:val="00943BDA"/>
    <w:rsid w:val="009546DA"/>
    <w:rsid w:val="009576CA"/>
    <w:rsid w:val="009612C7"/>
    <w:rsid w:val="00961B99"/>
    <w:rsid w:val="00971F26"/>
    <w:rsid w:val="009822BC"/>
    <w:rsid w:val="00990517"/>
    <w:rsid w:val="00996DDB"/>
    <w:rsid w:val="009C3981"/>
    <w:rsid w:val="009C6532"/>
    <w:rsid w:val="009D44AD"/>
    <w:rsid w:val="009E4353"/>
    <w:rsid w:val="009E5F68"/>
    <w:rsid w:val="009E7E12"/>
    <w:rsid w:val="009F46B5"/>
    <w:rsid w:val="009F7702"/>
    <w:rsid w:val="009F7C22"/>
    <w:rsid w:val="00A03533"/>
    <w:rsid w:val="00A106D1"/>
    <w:rsid w:val="00A10953"/>
    <w:rsid w:val="00A16DCF"/>
    <w:rsid w:val="00A258AF"/>
    <w:rsid w:val="00A33AFE"/>
    <w:rsid w:val="00A4143D"/>
    <w:rsid w:val="00A5145B"/>
    <w:rsid w:val="00A5423E"/>
    <w:rsid w:val="00A55AD2"/>
    <w:rsid w:val="00A7430C"/>
    <w:rsid w:val="00AA3C3E"/>
    <w:rsid w:val="00AA4071"/>
    <w:rsid w:val="00AA4671"/>
    <w:rsid w:val="00AA6749"/>
    <w:rsid w:val="00AB138E"/>
    <w:rsid w:val="00AB2D90"/>
    <w:rsid w:val="00AD1C40"/>
    <w:rsid w:val="00B019FF"/>
    <w:rsid w:val="00B03D15"/>
    <w:rsid w:val="00B11923"/>
    <w:rsid w:val="00B11C6E"/>
    <w:rsid w:val="00B17F21"/>
    <w:rsid w:val="00B21473"/>
    <w:rsid w:val="00B30EE8"/>
    <w:rsid w:val="00B44B4E"/>
    <w:rsid w:val="00B55226"/>
    <w:rsid w:val="00B5660A"/>
    <w:rsid w:val="00B6103F"/>
    <w:rsid w:val="00B64AC0"/>
    <w:rsid w:val="00B70709"/>
    <w:rsid w:val="00B71F81"/>
    <w:rsid w:val="00B911B7"/>
    <w:rsid w:val="00B9446D"/>
    <w:rsid w:val="00BA06D5"/>
    <w:rsid w:val="00BB6413"/>
    <w:rsid w:val="00BC7D5B"/>
    <w:rsid w:val="00BE1E5F"/>
    <w:rsid w:val="00BE3AEE"/>
    <w:rsid w:val="00BF4D28"/>
    <w:rsid w:val="00C0247F"/>
    <w:rsid w:val="00C11FB1"/>
    <w:rsid w:val="00C1297A"/>
    <w:rsid w:val="00C16F04"/>
    <w:rsid w:val="00C17881"/>
    <w:rsid w:val="00C30B55"/>
    <w:rsid w:val="00C455A8"/>
    <w:rsid w:val="00C53249"/>
    <w:rsid w:val="00C53E93"/>
    <w:rsid w:val="00C63390"/>
    <w:rsid w:val="00C71906"/>
    <w:rsid w:val="00C77F10"/>
    <w:rsid w:val="00C841EE"/>
    <w:rsid w:val="00C84CD7"/>
    <w:rsid w:val="00CA7CCC"/>
    <w:rsid w:val="00CC255B"/>
    <w:rsid w:val="00CC5966"/>
    <w:rsid w:val="00CD7AD3"/>
    <w:rsid w:val="00D13077"/>
    <w:rsid w:val="00D40006"/>
    <w:rsid w:val="00D43765"/>
    <w:rsid w:val="00D54802"/>
    <w:rsid w:val="00D63FD0"/>
    <w:rsid w:val="00D65DA7"/>
    <w:rsid w:val="00D71CB5"/>
    <w:rsid w:val="00D8640C"/>
    <w:rsid w:val="00D92A51"/>
    <w:rsid w:val="00DA155D"/>
    <w:rsid w:val="00DC6A5A"/>
    <w:rsid w:val="00DC6A9C"/>
    <w:rsid w:val="00DE5CC3"/>
    <w:rsid w:val="00DF5B24"/>
    <w:rsid w:val="00DF7F8D"/>
    <w:rsid w:val="00E055F6"/>
    <w:rsid w:val="00E1243B"/>
    <w:rsid w:val="00E2227E"/>
    <w:rsid w:val="00E35437"/>
    <w:rsid w:val="00E36EAA"/>
    <w:rsid w:val="00E50F4D"/>
    <w:rsid w:val="00E526A0"/>
    <w:rsid w:val="00E64E66"/>
    <w:rsid w:val="00E65B89"/>
    <w:rsid w:val="00E76C67"/>
    <w:rsid w:val="00E90D01"/>
    <w:rsid w:val="00E95695"/>
    <w:rsid w:val="00EA5292"/>
    <w:rsid w:val="00EA7663"/>
    <w:rsid w:val="00EB3DD8"/>
    <w:rsid w:val="00EC1B14"/>
    <w:rsid w:val="00EE3B4C"/>
    <w:rsid w:val="00EE5235"/>
    <w:rsid w:val="00EE685B"/>
    <w:rsid w:val="00EF0729"/>
    <w:rsid w:val="00EF42D7"/>
    <w:rsid w:val="00F26358"/>
    <w:rsid w:val="00F308FF"/>
    <w:rsid w:val="00F503C8"/>
    <w:rsid w:val="00F6138D"/>
    <w:rsid w:val="00F636D6"/>
    <w:rsid w:val="00F6411C"/>
    <w:rsid w:val="00F75C7F"/>
    <w:rsid w:val="00F773EC"/>
    <w:rsid w:val="00F9210E"/>
    <w:rsid w:val="00FA2736"/>
    <w:rsid w:val="00FD175F"/>
    <w:rsid w:val="00FD347D"/>
    <w:rsid w:val="00FE6D9A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E2DD0"/>
  <w15:docId w15:val="{ABF8D143-474B-024D-9EDB-996A1621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78F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3">
    <w:name w:val="heading 3"/>
    <w:basedOn w:val="Normal"/>
    <w:link w:val="Heading3Char"/>
    <w:uiPriority w:val="9"/>
    <w:qFormat/>
    <w:rsid w:val="00B911B7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911B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1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911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911B7"/>
    <w:pPr>
      <w:ind w:leftChars="200"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B911B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table" w:styleId="TableGrid">
    <w:name w:val="Table Grid"/>
    <w:basedOn w:val="TableNormal"/>
    <w:uiPriority w:val="59"/>
    <w:rsid w:val="00B91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911B7"/>
    <w:rPr>
      <w:b/>
      <w:bCs/>
    </w:rPr>
  </w:style>
  <w:style w:type="character" w:customStyle="1" w:styleId="key">
    <w:name w:val="key"/>
    <w:basedOn w:val="DefaultParagraphFont"/>
    <w:rsid w:val="00B911B7"/>
  </w:style>
  <w:style w:type="character" w:styleId="Hyperlink">
    <w:name w:val="Hyperlink"/>
    <w:basedOn w:val="DefaultParagraphFont"/>
    <w:uiPriority w:val="99"/>
    <w:semiHidden/>
    <w:unhideWhenUsed/>
    <w:rsid w:val="00B911B7"/>
    <w:rPr>
      <w:color w:val="0000FF"/>
      <w:u w:val="single"/>
    </w:rPr>
  </w:style>
  <w:style w:type="character" w:customStyle="1" w:styleId="class1">
    <w:name w:val="class1"/>
    <w:basedOn w:val="DefaultParagraphFont"/>
    <w:rsid w:val="00C53E93"/>
  </w:style>
  <w:style w:type="character" w:customStyle="1" w:styleId="class6">
    <w:name w:val="class6"/>
    <w:basedOn w:val="DefaultParagraphFont"/>
    <w:rsid w:val="00C53E93"/>
  </w:style>
  <w:style w:type="character" w:customStyle="1" w:styleId="Heading1Char">
    <w:name w:val="Heading 1 Char"/>
    <w:basedOn w:val="DefaultParagraphFont"/>
    <w:link w:val="Heading1"/>
    <w:uiPriority w:val="9"/>
    <w:rsid w:val="003978F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D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HK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234"/>
    <w:rPr>
      <w:rFonts w:ascii="Courier New" w:eastAsia="Times New Roman" w:hAnsi="Courier New" w:cs="Courier New"/>
      <w:kern w:val="0"/>
      <w:sz w:val="20"/>
      <w:szCs w:val="20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60536.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72556.htm" TargetMode="External"/><Relationship Id="rId12" Type="http://schemas.openxmlformats.org/officeDocument/2006/relationships/hyperlink" Target="http://www.chazidian.com/r_ci_994e68647a7a9f0a6469fc9f99f3f9c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hazidian.com/r_ci_d7bc83b243ead55f5d479565a22007e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24569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42674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Microsoft Office User</cp:lastModifiedBy>
  <cp:revision>2</cp:revision>
  <cp:lastPrinted>2014-01-15T04:56:00Z</cp:lastPrinted>
  <dcterms:created xsi:type="dcterms:W3CDTF">2020-12-23T07:03:00Z</dcterms:created>
  <dcterms:modified xsi:type="dcterms:W3CDTF">2020-12-23T07:03:00Z</dcterms:modified>
</cp:coreProperties>
</file>